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Ultrasound assessment of small bowel contractility in healthy volunteers</w:t>
      </w:r>
    </w:p>
    <w:p>
      <w:pPr>
        <w:pStyle w:val="Normal"/>
        <w:rPr/>
      </w:pPr>
      <w:r>
        <w:rPr/>
        <w:t>Version 1.3</w:t>
      </w:r>
    </w:p>
    <w:p>
      <w:pPr>
        <w:pStyle w:val="Normal"/>
        <w:rPr>
          <w:b/>
          <w:b/>
          <w:bCs/>
          <w:u w:val="single"/>
        </w:rPr>
      </w:pPr>
      <w:r>
        <w:rPr>
          <w:b/>
          <w:bCs/>
          <w:u w:val="single"/>
        </w:rPr>
        <w:t>Principal Investigators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6185"/>
      </w:tblGrid>
      <w:tr>
        <w:trPr/>
        <w:tc>
          <w:tcPr>
            <w:tcW w:w="283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Dr James Chu</w:t>
            </w:r>
          </w:p>
        </w:tc>
        <w:tc>
          <w:tcPr>
            <w:tcW w:w="618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Department of Intensive Care, Royal Darwin Hospital, Northern Territory, Australia</w:t>
            </w:r>
          </w:p>
          <w:p>
            <w:pPr>
              <w:pStyle w:val="Normal"/>
              <w:widowControl w:val="false"/>
              <w:suppressAutoHyphens w:val="true"/>
              <w:spacing w:lineRule="auto" w:line="240" w:before="0" w:after="0"/>
              <w:jc w:val="left"/>
              <w:rPr/>
            </w:pPr>
            <w:r>
              <w:rPr>
                <w:rFonts w:eastAsia="等线" w:cs=""/>
                <w:kern w:val="0"/>
                <w:sz w:val="22"/>
                <w:szCs w:val="22"/>
                <w:lang w:val="en-AU" w:eastAsia="zh-CN" w:bidi="ar-SA"/>
              </w:rPr>
              <w:t xml:space="preserve">Email: </w:t>
            </w:r>
            <w:hyperlink r:id="rId2">
              <w:r>
                <w:rPr>
                  <w:rStyle w:val="InternetLink"/>
                  <w:rFonts w:eastAsia="等线" w:cs=""/>
                  <w:kern w:val="0"/>
                  <w:sz w:val="22"/>
                  <w:szCs w:val="22"/>
                  <w:lang w:val="en-AU" w:eastAsia="zh-CN" w:bidi="ar-SA"/>
                </w:rPr>
                <w:t>james.chu60@gmail.com</w:t>
              </w:r>
            </w:hyperlink>
          </w:p>
        </w:tc>
      </w:tr>
      <w:tr>
        <w:trPr/>
        <w:tc>
          <w:tcPr>
            <w:tcW w:w="283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del w:id="0" w:author="Lewis Campbell" w:date="2022-09-16T13:30:20Z">
              <w:r>
                <w:rPr>
                  <w:rFonts w:eastAsia="等线" w:cs=""/>
                  <w:kern w:val="0"/>
                  <w:sz w:val="22"/>
                  <w:szCs w:val="22"/>
                  <w:lang w:val="en-AU" w:eastAsia="zh-CN" w:bidi="ar-SA"/>
                </w:rPr>
                <w:delText>A/</w:delText>
              </w:r>
            </w:del>
            <w:r>
              <w:rPr>
                <w:rFonts w:eastAsia="等线" w:cs=""/>
                <w:kern w:val="0"/>
                <w:sz w:val="22"/>
                <w:szCs w:val="22"/>
                <w:lang w:val="en-AU" w:eastAsia="zh-CN" w:bidi="ar-SA"/>
              </w:rPr>
              <w:t>Prof Lewis Campbell</w:t>
            </w:r>
          </w:p>
        </w:tc>
        <w:tc>
          <w:tcPr>
            <w:tcW w:w="618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等线" w:cs=""/>
                <w:kern w:val="0"/>
                <w:sz w:val="22"/>
                <w:szCs w:val="22"/>
                <w:lang w:val="en-AU" w:eastAsia="zh-CN" w:bidi="ar-SA"/>
              </w:rPr>
            </w:pPr>
            <w:r>
              <w:rPr>
                <w:rFonts w:eastAsia="等线" w:cs=""/>
                <w:kern w:val="0"/>
                <w:sz w:val="22"/>
                <w:szCs w:val="22"/>
                <w:lang w:val="en-AU" w:eastAsia="zh-CN" w:bidi="ar-SA"/>
              </w:rPr>
              <w:t>Department of Intensive Care, Royal Darwin Hospital, Northern Territory, Australia</w:t>
            </w:r>
          </w:p>
          <w:p>
            <w:pPr>
              <w:pStyle w:val="Normal"/>
              <w:widowControl w:val="false"/>
              <w:suppressAutoHyphens w:val="true"/>
              <w:spacing w:lineRule="auto" w:line="240" w:before="0" w:after="0"/>
              <w:jc w:val="left"/>
              <w:rPr/>
            </w:pPr>
            <w:r>
              <w:rPr>
                <w:rFonts w:eastAsia="等线" w:cs=""/>
                <w:kern w:val="0"/>
                <w:sz w:val="22"/>
                <w:szCs w:val="22"/>
                <w:lang w:val="en-AU" w:eastAsia="zh-CN" w:bidi="ar-SA"/>
              </w:rPr>
              <w:t xml:space="preserve">Email: </w:t>
            </w:r>
            <w:hyperlink r:id="rId3">
              <w:r>
                <w:rPr>
                  <w:rStyle w:val="InternetLink"/>
                  <w:rFonts w:eastAsia="等线" w:cs=""/>
                  <w:kern w:val="0"/>
                  <w:sz w:val="22"/>
                  <w:szCs w:val="22"/>
                  <w:lang w:val="en-AU" w:eastAsia="zh-CN" w:bidi="ar-SA"/>
                </w:rPr>
                <w:t>lewis.campbell@gmail.com</w:t>
              </w:r>
            </w:hyperlink>
            <w:r>
              <w:rPr>
                <w:rFonts w:eastAsia="等线" w:cs=""/>
                <w:kern w:val="0"/>
                <w:sz w:val="22"/>
                <w:szCs w:val="22"/>
                <w:lang w:val="en-AU" w:eastAsia="zh-CN" w:bidi="ar-SA"/>
              </w:rPr>
              <w:t xml:space="preserve"> </w:t>
            </w:r>
          </w:p>
        </w:tc>
      </w:tr>
    </w:tbl>
    <w:p>
      <w:pPr>
        <w:pStyle w:val="Normal"/>
        <w:rPr/>
      </w:pPr>
      <w:r>
        <w:rPr/>
      </w:r>
    </w:p>
    <w:p>
      <w:pPr>
        <w:pStyle w:val="Normal"/>
        <w:spacing w:lineRule="auto" w:line="240" w:before="0" w:afterAutospacing="1"/>
        <w:rPr>
          <w:b/>
          <w:b/>
          <w:bCs/>
          <w:u w:val="single"/>
        </w:rPr>
      </w:pPr>
      <w:r>
        <w:rPr>
          <w:b/>
          <w:bCs/>
          <w:u w:val="single"/>
        </w:rPr>
        <w:t>1. INTRODUCTION</w:t>
      </w:r>
    </w:p>
    <w:p>
      <w:pPr>
        <w:pStyle w:val="Normal"/>
        <w:spacing w:lineRule="auto" w:line="240" w:before="0" w:afterAutospacing="1"/>
        <w:rPr>
          <w:rFonts w:ascii="Calibri" w:hAnsi="Calibri" w:eastAsia="Times New Roman" w:cs="Calibri"/>
          <w:color w:val="FA0000"/>
        </w:rPr>
      </w:pPr>
      <w:r>
        <w:rPr>
          <w:rFonts w:eastAsia="Times New Roman" w:cs="Calibri"/>
        </w:rPr>
        <w:t>Impaired gastrointestinal motility and transit in the absence of mechanical obstruction occurs in approximately 50-80% of critically ill patients</w:t>
      </w:r>
      <w:r>
        <w:fldChar w:fldCharType="begin"/>
      </w:r>
      <w:r>
        <w:rPr>
          <w:rFonts w:eastAsia="Times New Roman" w:cs="Calibri"/>
        </w:rPr>
        <w:instrText>ADDIN ZOTERO_ITEM CSL_CITATION {"citationID":"AqBxU9Gp","properties":{"formattedCitation":"[1\\uc0\\u8211{}3]","plainCitation":"[1–3]","noteIndex":0},"citationItems":[{"id":1,"uris":["http://zotero.org/users/local/AY1Mcy7q/items/IH3I7N4C"],"itemData":{"id":1,"type":"article-journal","collection-title":"Ileus in the critically ill: Causes, treatment and prevention","container-title":"Minerva Anestesiologica","DOI":"10.23736/S0375-9393.20.14778-3","title":"Ileus in the critically ill: Causes, treatment and prevention","URL":"https://www.researchgate.net/publication/342477743_Ileus_in_the_critically_ill_Causes_treatment_and_prevention","author":[{"family":"Ariès","given":"Phillippe"},{"family":"Huet","given":"Olivier"}],"accessed":{"date-parts":[["2022",4,29]]},"issued":{"date-parts":[["2020"]]}}},{"id":2,"uris":["http://zotero.org/users/local/AY1Mcy7q/items/B8Y9UKQK"],"itemData":{"id":2,"type":"article-journal","DOI":"10.5005/jp-journals-10071-23614","journalAbbreviation":"Indian J Crit Care Med","title":"Gastrointestinal Motility Disorders in Critically Ill","URL":"https://www.ncbi.nlm.nih.gov/pmc/articles/PMC7724947/","author":[{"family":"Govil","given":"Deepak"},{"family":"Pal","given":"Divya"}],"accessed":{"date-parts":[["2022",4,29]]},"issued":{"date-parts":[["2020"]]}}},{"id":4,"uris":["http://zotero.org/users/local/AY1Mcy7q/items/GY5N96FV"],"itemData":{"id":4,"type":"article-journal","abstract":"Gastrointestinal (GI) motility disorders are commonly present in critical illness. Up to 60% of critically ill patients have been reported to experience GI dysmotility of some form necessitating therapeutic intervention. It has been attributed to various factors, related to both the underlying disease and the therapeutic interventions undertaken. The assessment of motility disturbances can be challenging in critically ill patients, as the available tests used to detect abnormal motility have major limitations in the setting of an Intensive Care Unit. Critically ill patients with GI dysmotility require a multifaceted treatment approach that addresses multiple causes and utilizes multiple pharmacological pathways. In this review, we discuss the pathophysiology, assessment and management of GI dysmotility in critically ill patients.","container-title":"Annals of Gastroenterology","DOI":"10.20524/aog.2018.0250","ISSN":"1108-7471","issue":"3","journalAbbreviation":"Ann Gastroenterol","note":"PMID: 29720852\nPMCID: PMC5924849","page":"273-281","source":"PubMed Central","title":"Gastrointestinal dysmotility in critically ill patients","volume":"31","author":[{"family":"Ladopoulos","given":"Theodoros"},{"family":"Giannaki","given":"Maria"},{"family":"Alexopoulou","given":"Christina"},{"family":"Proklou","given":"Athanasia"},{"family":"Pediaditis","given":"Emmanuel"},{"family":"Kondili","given":"Eumorfia"}],"issued":{"date-parts":[["2018"]]}}}],"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szCs w:val="24"/>
        </w:rPr>
        <w:t>[1–3]</w:t>
      </w:r>
      <w:r>
        <w:rPr>
          <w:rFonts w:eastAsia="Times New Roman" w:cs="Calibri"/>
        </w:rPr>
      </w:r>
      <w:r>
        <w:rPr>
          <w:rFonts w:eastAsia="Times New Roman" w:cs="Calibri"/>
        </w:rPr>
        <w:fldChar w:fldCharType="end"/>
      </w:r>
      <w:r>
        <w:rPr>
          <w:rFonts w:eastAsia="Times New Roman" w:cs="Calibri"/>
        </w:rPr>
        <w:t>, and recovery of bowel function is difficult to predict.</w:t>
      </w:r>
      <w:ins w:id="1" w:author="Lewis Campbell" w:date="2022-09-16T13:30:33Z">
        <w:r>
          <w:rPr>
            <w:rFonts w:eastAsia="Times New Roman" w:cs="Calibri"/>
          </w:rPr>
          <w:t xml:space="preserve"> Delayed return of bowel function is associated with adverse outcomes and length of stay[refs].</w:t>
        </w:r>
      </w:ins>
    </w:p>
    <w:p>
      <w:pPr>
        <w:pStyle w:val="Normal"/>
        <w:spacing w:lineRule="auto" w:line="240" w:before="0" w:afterAutospacing="1"/>
        <w:rPr>
          <w:rFonts w:ascii="Calibri" w:hAnsi="Calibri" w:eastAsia="Times New Roman" w:cs="Calibri"/>
        </w:rPr>
      </w:pPr>
      <w:r>
        <w:rPr>
          <w:rFonts w:eastAsia="Times New Roman" w:cs="Calibri"/>
        </w:rPr>
        <w:t>Despite advances in technology, gastrointestinal motility and function continue to be difficult to assess. A recent systematic review</w:t>
      </w:r>
      <w:r>
        <w:fldChar w:fldCharType="begin"/>
      </w:r>
      <w:r>
        <w:rPr>
          <w:rFonts w:eastAsia="Times New Roman" w:cs="Calibri"/>
        </w:rPr>
        <w:instrText>ADDIN ZOTERO_ITEM CSL_CITATION {"citationID":"jbdUwPsE","properties":{"formattedCitation":"[4]","plainCitation":"[4]","noteIndex":0},"citationItems":[{"id":11,"uris":["http://zotero.org/users/local/AY1Mcy7q/items/YMN5CJP8"],"itemData":{"id":11,"type":"article-journal","abstract":"BACKGROUND: Gastrointestinal (GI) dysfunction is frequent in the critically ill but can be overlooked as a result of the lack of standardization of the diagnostic and therapeutic approaches. We aimed to develop a research agenda for GI dysfunction for future research. We systematically reviewed the current knowledge on a broad range of subtopics from a specific viewpoint of GI dysfunction, highlighting the remaining areas of uncertainty and suggesting future studies.\nMETHODS: This systematic scoping review and research agenda was conducted following successive steps: (1) identify clinically important subtopics within the field of GI function which warrant further research; (2) systematically review the literature for each subtopic using PubMed, CENTRAL and Cochrane Database of Systematic Reviews; (3) summarize evidence for each subtopic; (4) identify areas of uncertainty; (5) formulate and refine study proposals that address these subtopics; and (6) prioritize study proposals via sequential voting rounds.\nRESULTS: Five major themes were identified: (1) monitoring, (2) associations between GI function and outcome, (3) GI function and nutrition, (4) management of GI dysfunction and (5) pathophysiological mechanisms. Searches on 17 subtopics were performed and evidence summarized. Several areas of uncertainty were identified, six of them needing consensus process. Study proposals ranked among the first ten included: prevention and management of diarrhoea; management of upper and lower feeding intolerance, including indications for post-pyloric feeding and opioid antagonists; acute gastrointestinal injury grading as a bedside tool; the role of intra-abdominal hypertension in the development and monitoring of GI dysfunction and in the development of non-occlusive mesenteric ischaemia; and the effect of proton pump inhibitors on the microbiome in critical illness.\nCONCLUSIONS: Current evidence on GI dysfunction is scarce, partially due to the lack of precise definitions. The use of core sets of monitoring and outcomes are required to improve the consistency of future studies. We propose several areas for consensus process and outline future study projects.","container-title":"Critical Care (London, England)","DOI":"10.1186/s13054-020-02889-4","ISSN":"1466-609X","issue":"1","journalAbbreviation":"Crit Care","language":"eng","note":"PMID: 32414423\nPMCID: PMC7226709","page":"224","source":"PubMed","title":"Gastrointestinal dysfunction in the critically ill: a systematic scoping review and research agenda proposed by the Section of Metabolism, Endocrinology and Nutrition of the European Society of Intensive Care Medicine","title-short":"Gastrointestinal dysfunction in the critically ill","volume":"24","author":[{"family":"Reintam Blaser","given":"Annika"},{"family":"Preiser","given":"Jean-Charles"},{"family":"Fruhwald","given":"Sonja"},{"family":"Wilmer","given":"Alexander"},{"family":"Wernerman","given":"Jan"},{"family":"Benstoem","given":"Carina"},{"family":"Casaer","given":"Michael P."},{"family":"Starkopf","given":"Joel"},{"family":"Zanten","given":"Arthur","non-dropping-particle":"van"},{"family":"Rooyackers","given":"Olav"},{"family":"Jakob","given":"Stephan M."},{"family":"Loudet","given":"Cecilia I."},{"family":"Bear","given":"Danielle E."},{"family":"Elke","given":"Gunnar"},{"family":"Kott","given":"Matthias"},{"family":"Lautenschläger","given":"Ingmar"},{"family":"Schäper","given":"Jörn"},{"family":"Gunst","given":"Jan"},{"family":"Stoppe","given":"Christian"},{"family":"Nobile","given":"Leda"},{"family":"Fuhrmann","given":"Valentin"},{"family":"Berger","given":"Mette M."},{"family":"Oudemans-van Straaten","given":"Heleen M."},{"family":"Arabi","given":"Yaseen M."},{"family":"Deane","given":"Adam M."},{"literal":"Working Group on Gastrointestinal Function within the Section of Metabolism, Endocrinology and Nutrition (MEN Section) of ESICM"}],"issued":{"date-parts":[["2020",5,15]]}}}],"schema":"https://github.com/citation-style-language/schema/raw/master/csl-citation.json"}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[4]</w:t>
      </w:r>
      <w:r>
        <w:rPr>
          <w:rFonts w:eastAsia="Times New Roman" w:cs="Calibri"/>
        </w:rPr>
      </w:r>
      <w:r>
        <w:rPr>
          <w:rFonts w:eastAsia="Times New Roman" w:cs="Calibri"/>
        </w:rPr>
        <w:fldChar w:fldCharType="end"/>
      </w:r>
      <w:r>
        <w:rPr>
          <w:rFonts w:eastAsia="Times New Roman" w:cs="Calibri"/>
        </w:rPr>
        <w:t xml:space="preserve"> found that there is no gold standard for monitoring of gastrointestinal function in the critically ill. Clinical assessment is often used at the bedside, however no signs or symptoms have been found to correlate well with quantifying gastrointestinal function. Whilst there are various imaging modalities that have been used to assess gastric emptying and intestinal motility, these investigations are often time consuming and not readily available for clinical use</w:t>
      </w:r>
      <w:r>
        <w:fldChar w:fldCharType="begin"/>
      </w:r>
      <w:r>
        <w:rPr>
          <w:rFonts w:eastAsia="Times New Roman" w:cs="Calibri"/>
        </w:rPr>
        <w:instrText>ADDIN ZOTERO_ITEM CSL_CITATION {"citationID":"5Jy5hEtW","properties":{"formattedCitation":"[4, 5]","plainCitation":"[4, 5]","noteIndex":0},"citationItems":[{"id":11,"uris":["http://zotero.org/users/local/AY1Mcy7q/items/YMN5CJP8"],"itemData":{"id":11,"type":"article-journal","abstract":"BACKGROUND: Gastrointestinal (GI) dysfunction is frequent in the critically ill but can be overlooked as a result of the lack of standardization of the diagnostic and therapeutic approaches. We aimed to develop a research agenda for GI dysfunction for future research. We systematically reviewed the current knowledge on a broad range of subtopics from a specific viewpoint of GI dysfunction, highlighting the remaining areas of uncertainty and suggesting future studies.\nMETHODS: This systematic scoping review and research agenda was conducted following successive steps: (1) identify clinically important subtopics within the field of GI function which warrant further research; (2) systematically review the literature for each subtopic using PubMed, CENTRAL and Cochrane Database of Systematic Reviews; (3) summarize evidence for each subtopic; (4) identify areas of uncertainty; (5) formulate and refine study proposals that address these subtopics; and (6) prioritize study proposals via sequential voting rounds.\nRESULTS: Five major themes were identified: (1) monitoring, (2) associations between GI function and outcome, (3) GI function and nutrition, (4) management of GI dysfunction and (5) pathophysiological mechanisms. Searches on 17 subtopics were performed and evidence summarized. Several areas of uncertainty were identified, six of them needing consensus process. Study proposals ranked among the first ten included: prevention and management of diarrhoea; management of upper and lower feeding intolerance, including indications for post-pyloric feeding and opioid antagonists; acute gastrointestinal injury grading as a bedside tool; the role of intra-abdominal hypertension in the development and monitoring of GI dysfunction and in the development of non-occlusive mesenteric ischaemia; and the effect of proton pump inhibitors on the microbiome in critical illness.\nCONCLUSIONS: Current evidence on GI dysfunction is scarce, partially due to the lack of precise definitions. The use of core sets of monitoring and outcomes are required to improve the consistency of future studies. We propose several areas for consensus process and outline future study projects.","container-title":"Critical Care (London, England)","DOI":"10.1186/s13054-020-02889-4","ISSN":"1466-609X","issue":"1","journalAbbreviation":"Crit Care","language":"eng","note":"PMID: 32414423\nPMCID: PMC7226709","page":"224","source":"PubMed","title":"Gastrointestinal dysfunction in the critically ill: a systematic scoping review and research agenda proposed by the Section of Metabolism, Endocrinology and Nutrition of the European Society of Intensive Care Medicine","title-short":"Gastrointestinal dysfunction in the critically ill","volume":"24","author":[{"family":"Reintam Blaser","given":"Annika"},{"family":"Preiser","given":"Jean-Charles"},{"family":"Fruhwald","given":"Sonja"},{"family":"Wilmer","given":"Alexander"},{"family":"Wernerman","given":"Jan"},{"family":"Benstoem","given":"Carina"},{"family":"Casaer","given":"Michael P."},{"family":"Starkopf","given":"Joel"},{"family":"Zanten","given":"Arthur","non-dropping-particle":"van"},{"family":"Rooyackers","given":"Olav"},{"family":"Jakob","given":"Stephan M."},{"family":"Loudet","given":"Cecilia I."},{"family":"Bear","given":"Danielle E."},{"family":"Elke","given":"Gunnar"},{"family":"Kott","given":"Matthias"},{"family":"Lautenschläger","given":"Ingmar"},{"family":"Schäper","given":"Jörn"},{"family":"Gunst","given":"Jan"},{"family":"Stoppe","given":"Christian"},{"family":"Nobile","given":"Leda"},{"family":"Fuhrmann","given":"Valentin"},{"family":"Berger","given":"Mette M."},{"family":"Oudemans-van Straaten","given":"Heleen M."},{"family":"Arabi","given":"Yaseen M."},{"family":"Deane","given":"Adam M."},{"literal":"Working Group on Gastrointestinal Function within the Section of Metabolism, Endocrinology and Nutrition (MEN Section) of ESICM"}],"issued":{"date-parts":[["2020",5,15]]}}},{"id":14,"uris":["http://zotero.org/users/local/AY1Mcy7q/items/U3NUAT7Z"],"itemData":{"id":14,"type":"article-journal","abstract":"BACKGROUND: Gastrointestinal symptoms are common in the general population and may originate from disturbances in gut motility. However, fundamental mechanistic understanding of motility remains inadequate, especially of the less accessible regions of the small bowel and colon. Hence, refinement and validation of objective methods to evaluate motility of the whole gut is important. Such techniques may be applied in clinical settings as diagnostic tools, in research to elucidate underlying mechanisms of diseases, and to evaluate how the gut responds to various drugs. A wide array of such methods exists; however, a limited number are used universally due to drawbacks like radiation exposure, lack of standardization, and difficulties interpreting data. In recent years, several new methods such as the 3D-Transit system and magnetic resonance imaging assessments on small bowel and colonic motility have emerged, with the advantages that they are less invasive, use no radiation, and provide much more detailed information.\nPURPOSE: This review outlines well-established and emerging methods to evaluate small bowel and colonic motility in clinical settings and in research. The latter include the 3D-Transit system, magnetic resonance imaging assessments, and high-resolution manometry. Procedures, indications, and the relative strengths and weaknesses of each method are summarized.","container-title":"Neurogastroenterology and Motility: The Official Journal of the European Gastrointestinal Motility Society","DOI":"10.1111/nmo.13008","ISSN":"1365-2982","issue":"7","journalAbbreviation":"Neurogastroenterol Motil","language":"eng","note":"PMID: 28086261","source":"PubMed","title":"Established and emerging methods for assessment of small and large intestinal motility","volume":"29","author":[{"family":"Grønlund","given":"D."},{"family":"Poulsen","given":"J. L."},{"family":"Sandberg","given":"T. H."},{"family":"Olesen","given":"A. E."},{"family":"Madzak","given":"A."},{"family":"Krogh","given":"K."},{"family":"Frøkjaer","given":"J. B."},{"family":"Drewes","given":"A. M."}],"issued":{"date-parts":[["2017",7]]}}}],"schema":"https://github.com/citation-style-language/schema/raw/master/csl-citation.json"}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[4, 5]</w:t>
      </w:r>
      <w:r>
        <w:rPr>
          <w:rFonts w:eastAsia="Times New Roman" w:cs="Calibri"/>
        </w:rPr>
      </w:r>
      <w:r>
        <w:rPr>
          <w:rFonts w:eastAsia="Times New Roman" w:cs="Calibri"/>
        </w:rPr>
        <w:fldChar w:fldCharType="end"/>
      </w:r>
      <w:r>
        <w:rPr>
          <w:rFonts w:eastAsia="Times New Roman" w:cs="Calibri"/>
        </w:rPr>
        <w:t xml:space="preserve">. There are no validated imaging methods for bedside monitoring. There are also no validated biomarkers for clinical use. </w:t>
      </w:r>
    </w:p>
    <w:p>
      <w:pPr>
        <w:pStyle w:val="Normal"/>
        <w:spacing w:lineRule="auto" w:line="240" w:before="0" w:afterAutospacing="1"/>
        <w:rPr>
          <w:rFonts w:ascii="Calibri" w:hAnsi="Calibri" w:eastAsia="Times New Roman" w:cs="Calibri"/>
        </w:rPr>
      </w:pPr>
      <w:r>
        <w:rPr>
          <w:rFonts w:eastAsia="Times New Roman" w:cs="Calibri"/>
        </w:rPr>
        <w:t xml:space="preserve">Gastrointestinal ultrasound is a promising area of study. Ultrasound is non-invasive, rapid, repeatable, readily available, without risk of radiation and with low risk of infectious cross contamination. </w:t>
      </w:r>
    </w:p>
    <w:p>
      <w:pPr>
        <w:pStyle w:val="Normal"/>
        <w:spacing w:lineRule="auto" w:line="240" w:before="0" w:afterAutospacing="1"/>
        <w:rPr>
          <w:rFonts w:ascii="Calibri" w:hAnsi="Calibri" w:eastAsia="Times New Roman" w:cs="Calibri"/>
        </w:rPr>
      </w:pPr>
      <w:r>
        <w:rPr>
          <w:rFonts w:eastAsia="Times New Roman" w:cs="Calibri"/>
        </w:rPr>
        <w:t xml:space="preserve">Whilst assessment of gastric emptying with ultrasound has been more widely studied, there is a paucity of literature on the ultrasonographic assessment of small bowel contractility in the critically ill. In fact, to the best of the author's knowledge, there are only a handful of studies assessing small bowel contractility even in healthy volunteers. </w:t>
      </w:r>
    </w:p>
    <w:p>
      <w:pPr>
        <w:pStyle w:val="Normal"/>
        <w:spacing w:lineRule="auto" w:line="240" w:before="0" w:afterAutospacing="1"/>
        <w:rPr>
          <w:rFonts w:ascii="Calibri" w:hAnsi="Calibri" w:eastAsia="Times New Roman" w:cs="Calibri"/>
        </w:rPr>
      </w:pPr>
      <w:r>
        <w:rPr>
          <w:rFonts w:eastAsia="Times New Roman" w:cs="Calibri"/>
        </w:rPr>
        <w:t>Von Volkmann et al. (2017)</w:t>
      </w:r>
      <w:r>
        <w:fldChar w:fldCharType="begin"/>
      </w:r>
      <w:r>
        <w:rPr>
          <w:rFonts w:eastAsia="Times New Roman" w:cs="Calibri"/>
        </w:rPr>
        <w:instrText>ADDIN ZOTERO_ITEM CSL_CITATION {"citationID":"ag7uvCcD","properties":{"formattedCitation":"[6]","plainCitation":"[6]","noteIndex":0},"citationItems":[{"id":17,"uris":["http://zotero.org/users/local/AY1Mcy7q/items/A75Y4N6D"],"itemData":{"id":17,"type":"article-journal","abstract":"INTRODUCTION: Increased intestinal hydration by activation of the epithelial enzyme linked receptor guanylate cyclase C (GC-C) is a pharmacological principle for treating constipation. Activating mutations in the GUCY2C gene encoding GC-C cause Familial GUCY2C diarrhea syndrome (FGDS) which has been diagnosed with severe dysmotility.\nAIM: To investigate gut motility and hormones before and after a meal in FGDS patients and compare with healthy controls (HC).\nSUBJECTS AND METHODS: Bristol stool chart and stool frequency was assessed. Before and after a meal occlusive and non-occlusive contractions were obtained using ultrasound. A wireless motility capsule (WMC) recorded gut transit time, pH, contractions and pressure. Plasma levels of selected gut hormones were measured at different time points.\nRESULTS: The FGDS patients had 4 (range 1-10) loose stools/day and prolonged total gut transit time compared to HC, 55.5 h vs 28.5 h, respectively,with significantly increased colon transit time. In FGDS patients, pH in duodenum, small bowel and colon was increased and the number of contractions and the intraluminal pressure were significantly decreased, measured by WMC. Ultrasound showed in small bowel increased number of non-occlusive contractions in the FGDS patients. Serotonin (5-HT) plasma levels in the HC peaked 30 min after the meal, while the FGDS patients had no response.\nCONCLUSION: Despite having diarrhea, the FGDS patients have prolonged transit time through the gut compared to HC, particularly in colon. The reduced number of intestinal contractions and lack of 5-HT release after a meal in FGDS patients surprisingly resemble colonic motility disturbances seen in patients with constipation.","container-title":"PloS One","DOI":"10.1371/journal.pone.0185496","ISSN":"1932-6203","issue":"9","journalAbbreviation":"PLoS One","language":"eng","note":"PMID: 28957388\nPMCID: PMC5619782","page":"e0185496","source":"PubMed","title":"Prolonged intestinal transit and diarrhea in patients with an activating GUCY2C mutation","volume":"12","author":[{"family":"Volkmann","given":"Hilde L.","non-dropping-particle":"von"},{"family":"Brønstad","given":"Ingeborg"},{"family":"Gilja","given":"Odd Helge"},{"family":"R Tronstad","given":"Rune"},{"family":"Sangnes","given":"Dag Andre"},{"family":"Nortvedt","given":"Ragnar"},{"family":"Hausken","given":"Trygve"},{"family":"Dimcevski","given":"Georg"},{"family":"Fiskerstrand","given":"Torunn"},{"family":"Nylund","given":"Kim"}],"issued":{"date-parts":[["2017"]]}}}],"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[6]</w:t>
      </w:r>
      <w:r>
        <w:rPr>
          <w:rFonts w:eastAsia="Times New Roman" w:cs="Calibri"/>
        </w:rPr>
      </w:r>
      <w:r>
        <w:rPr>
          <w:rFonts w:eastAsia="Times New Roman" w:cs="Calibri"/>
        </w:rPr>
        <w:fldChar w:fldCharType="end"/>
      </w:r>
      <w:r>
        <w:rPr>
          <w:rFonts w:eastAsia="Times New Roman" w:cs="Calibri"/>
        </w:rPr>
        <w:t xml:space="preserve"> studied 21 patients with familial GUCY2C diarrhoea syndrome (FGDS) and 24 healthy controls. Participants were fasted overnight and a standardized meal was ingested. Occlusive &amp; non-occlusive contractions were measured while fasting and after ingestion of the standardized meal by taking 1 minute recordings in the left upper quadrant (jejunum) &amp; right lower quadrant (ileum). In the healthy controls, only a small number of occlusive and non-occlusive contractions were found overall, which made it difficult to assess any difference between fasting and post-prandial states. Their focus was also on comparing patients with FGDS and healthy controls, where they did find significantly more non-occlusive contractions &amp; in patients with FGDS. </w:t>
      </w:r>
    </w:p>
    <w:p>
      <w:pPr>
        <w:pStyle w:val="Normal"/>
        <w:spacing w:lineRule="auto" w:line="240" w:before="0" w:afterAutospacing="1"/>
        <w:rPr>
          <w:rFonts w:ascii="Calibri" w:hAnsi="Calibri" w:eastAsia="Times New Roman" w:cs="Calibri"/>
        </w:rPr>
      </w:pPr>
      <w:r>
        <w:rPr>
          <w:rFonts w:eastAsia="Times New Roman" w:cs="Calibri"/>
        </w:rPr>
        <w:t>Gimondo &amp; Mirk (1997)</w:t>
      </w:r>
      <w:r>
        <w:fldChar w:fldCharType="begin"/>
      </w:r>
      <w:r>
        <w:rPr>
          <w:rFonts w:eastAsia="Times New Roman" w:cs="Calibri"/>
        </w:rPr>
        <w:instrText>ADDIN ZOTERO_ITEM CSL_CITATION {"citationID":"6HG3x0EE","properties":{"formattedCitation":"[7]","plainCitation":"[7]","noteIndex":0},"citationItems":[{"id":20,"uris":["http://zotero.org/users/local/AY1Mcy7q/items/ZYCQXJB6"],"itemData":{"id":20,"type":"article-journal","abstract":"OBJECTIVE: Many techniques currently used to study motility of the small intestine are too complex for large-scale use; other techniques provide information that is nonspecific and nonquantitative. The aim of the present study was to verify whether intestinal peristalsis can be seen and quantitatively assessed by means of duplex Doppler sonography.\nSUBJECTS AND METHODS: We prospectively studied 152 normal fasting subjects using sonography, duplex Doppler sonography, and stethoscopic auscultation or phonocardiographic registration of bowel sounds in three abdominal sites. In each subject, we positioned the sample volume near the intestinal wall and then recorded Doppler signals of different amplitude and duration that related to bowel motility. Studies were repeated after ingestion of water (n = 55) and after a standard test meal (n = 73). The number of peristaltic waves and the number of bowel sounds revealed by the different imaging techniques were compared and statistically evaluated by Student's t test.\nRESULTS: Intestinal movements were classified as peristaltic or nonperistaltic (mixing movements) based on amplitude and duration of Doppler signals. The mean number of peristaltic waves revealed by Doppler sonography was three per minute in fasting subjects, with no significant increase after ingestion of water (3.78 per min) or the test meal (3.92 per min). The mean number of bowel sounds obtained with auscultation and phonocardiographic recordings was significantly higher in fasting subjects (8.7 per min) and after ingestion of water (9.55 per min) or the test meal (12 per min).\nCONCLUSION: Intestinal contractions produce Doppler signals of different amplitudes and duration, thus potentially allowing differentiation between peristaltic and nonperistaltic movements. This differentiation is not possible with auscultation or phonocardiographic registration because similar bowel sounds are produced by nonprogressive, mixing movements as well as by true peristaltic movements. Duplex Doppler sonography allows graphic visualization of intestinal movements that can be subjected to qualitative and quantitative analysis and may be suitable for the noninvasive study of small-bowel motility.","container-title":"AJR. American journal of roentgenology","DOI":"10.2214/ajr.168.1.8976944","ISSN":"0361-803X","issue":"1","journalAbbreviation":"AJR Am J Roentgenol","language":"eng","note":"PMID: 8976944","page":"187-192","source":"PubMed","title":"A new method for evaluating small intestinal motility using duplex Doppler sonography","volume":"168","author":[{"family":"Gimondo","given":"P."},{"family":"Mirk","given":"P."}],"issued":{"date-parts":[["1997",1]]}}}],"schema":"https://github.com/citation-style-language/schema/raw/master/csl-citation.json"}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[7]</w:t>
      </w:r>
      <w:r>
        <w:rPr>
          <w:rFonts w:eastAsia="Times New Roman" w:cs="Calibri"/>
        </w:rPr>
      </w:r>
      <w:r>
        <w:rPr>
          <w:rFonts w:eastAsia="Times New Roman" w:cs="Calibri"/>
        </w:rPr>
        <w:fldChar w:fldCharType="end"/>
      </w:r>
      <w:r>
        <w:rPr>
          <w:rFonts w:eastAsia="Times New Roman" w:cs="Calibri"/>
        </w:rPr>
        <w:t xml:space="preserve"> assessed 152 participants with duplex doppler. A portion of subjects ingested 1.5L tap water, and another portion ingested a standardized meal. 1 minute recordings of doppler signals at 3 abdominal sites were taken, and using arbitrarily selected cut-off values for amplitude &amp; duration, intestinal movements were classified as probably peristaltic (P waves) or probably non-peristaltic (non-P waves). They found significantly more non-peristaltic waves after ingestion of water or a test meal. </w:t>
      </w:r>
    </w:p>
    <w:p>
      <w:pPr>
        <w:pStyle w:val="Normal"/>
        <w:spacing w:lineRule="auto" w:line="240" w:before="0" w:afterAutospacing="1"/>
        <w:rPr>
          <w:rFonts w:ascii="Calibri" w:hAnsi="Calibri" w:eastAsia="Times New Roman" w:cs="Calibri"/>
        </w:rPr>
      </w:pPr>
      <w:r>
        <w:rPr>
          <w:rFonts w:eastAsia="Times New Roman" w:cs="Calibri"/>
        </w:rPr>
        <w:t>Liu et al. (2013)</w:t>
      </w:r>
      <w:r>
        <w:fldChar w:fldCharType="begin"/>
      </w:r>
      <w:r>
        <w:rPr>
          <w:rFonts w:eastAsia="Times New Roman" w:cs="Calibri"/>
        </w:rPr>
        <w:instrText>ADDIN ZOTERO_ITEM CSL_CITATION {"citationID":"JPGoPYxu","properties":{"formattedCitation":"[8]","plainCitation":"[8]","noteIndex":0},"citationItems":[{"id":22,"uris":["http://zotero.org/users/local/AY1Mcy7q/items/22K29Z4Y"],"itemData":{"id":22,"type":"article-journal","abstract":"BACKGROUND: Migrating motor complex phase III (MMC phase III) of intestine is an important physiological mechanism traditionally recognized by myoelectric recordings or pressure tracings. Direct imaging is difficult and sonographic visualization in human has not been reported.\nMETHODS: We have demonstrated this unique phenomenon in three patients who underwent abdominal sonographic examinations. Characteristic images were recorded by videotape and both spatial and temporal features were analyzed.\nKEY RESULTS: Occurrences of multiple equally spaced, rhythmic intestinal contractions were observed. Parameters including wave frequency, propagation velocity, and duration of the events agreed with those of the well-known phase III. The presence of distinct cyclic patterns observed in two and abolition by meal in the other patient further support our conclusion.\nCONCLUSIONS &amp; INFERENCES: We conclude that the migrating waves observed in our study represent the human MMC phase III. This unique finding in human subjects merits further investigation.","container-title":"Neurogastroenterology and Motility: The Official Journal of the European Gastrointestinal Motility Society","DOI":"10.1111/nmo.12023","ISSN":"1365-2982","issue":"2","journalAbbreviation":"Neurogastroenterol Motil","language":"eng","note":"PMID: 23072357","page":"198-202","source":"PubMed","title":"Sonographic demonstration of human small intestinal migrating motor complex phase III","volume":"25","author":[{"family":"Liu","given":"C. J."},{"family":"Huang","given":"S. C."},{"family":"Huang","given":"Y. C."},{"family":"Liu","given":"C. Y."},{"family":"Chen","given":"H. I."}],"issued":{"date-parts":[["2013",2]]}}}],"schema":"https://github.com/citation-style-language/schema/raw/master/csl-citation.json"}</w:instrText>
      </w:r>
      <w:r>
        <w:rPr>
          <w:rFonts w:eastAsia="Times New Roman" w:cs="Calibri"/>
        </w:rPr>
      </w:r>
      <w:r>
        <w:rPr>
          <w:rFonts w:eastAsia="Times New Roman" w:cs="Calibri"/>
        </w:rPr>
        <w:fldChar w:fldCharType="separate"/>
      </w:r>
      <w:r>
        <w:rPr>
          <w:rFonts w:eastAsia="Times New Roman" w:cs="Calibri"/>
        </w:rPr>
      </w:r>
      <w:r>
        <w:rPr>
          <w:rFonts w:cs="Calibri"/>
        </w:rPr>
        <w:t>[8]</w:t>
      </w:r>
      <w:r>
        <w:rPr>
          <w:rFonts w:eastAsia="Times New Roman" w:cs="Calibri"/>
        </w:rPr>
      </w:r>
      <w:r>
        <w:rPr>
          <w:rFonts w:eastAsia="Times New Roman" w:cs="Calibri"/>
        </w:rPr>
        <w:fldChar w:fldCharType="end"/>
      </w:r>
      <w:r>
        <w:rPr>
          <w:rFonts w:eastAsia="Times New Roman" w:cs="Calibri"/>
        </w:rPr>
        <w:t xml:space="preserve"> published a case study of 3 patients describing the ultrasound characteristics of the migrating myoelectric complex. The studied patients had pseudo-obstruction, splenic lymphoma, or alcoholic pancreatitis. Each patient was scanned for approximately 30minutes each. Contraction duration, frequency and propagation velocity was described. </w:t>
      </w:r>
    </w:p>
    <w:p>
      <w:pPr>
        <w:pStyle w:val="Normal"/>
        <w:spacing w:lineRule="auto" w:line="240" w:before="0" w:afterAutospacing="1"/>
        <w:rPr>
          <w:rFonts w:ascii="Calibri" w:hAnsi="Calibri" w:eastAsia="Times New Roman" w:cs="Calibri"/>
        </w:rPr>
      </w:pPr>
      <w:r>
        <w:rPr>
          <w:rFonts w:eastAsia="Times New Roman" w:cs="Calibri"/>
        </w:rPr>
        <w:t xml:space="preserve">Given the relatively unknown realm of ultrasound assessment of small bowel contractility, this study intends to establish the normal ultrasonographic findings of small bowel motility in healthy volunteers, as the first in a series of studies to investigate the utility of small bowel motility assessment with ultrasound to help predict recovery of bowel function in critically ill and post-operative patients, in order to better inform the provision of enteral or parenteral nutrition. </w:t>
      </w:r>
    </w:p>
    <w:p>
      <w:pPr>
        <w:pStyle w:val="Normal"/>
        <w:spacing w:lineRule="auto" w:line="240" w:before="0" w:afterAutospacing="1"/>
        <w:rPr>
          <w:b/>
          <w:b/>
          <w:bCs/>
          <w:u w:val="single"/>
        </w:rPr>
      </w:pPr>
      <w:r>
        <w:rPr>
          <w:b/>
          <w:bCs/>
          <w:u w:val="single"/>
        </w:rPr>
        <w:t>2. STUDY OBJECTIVES</w:t>
      </w:r>
    </w:p>
    <w:p>
      <w:pPr>
        <w:pStyle w:val="ListParagraph"/>
        <w:numPr>
          <w:ilvl w:val="0"/>
          <w:numId w:val="1"/>
        </w:numPr>
        <w:spacing w:lineRule="auto" w:line="240" w:before="0" w:after="0"/>
        <w:contextualSpacing/>
        <w:textAlignment w:val="center"/>
        <w:rPr>
          <w:rFonts w:ascii="Calibri" w:hAnsi="Calibri" w:eastAsia="Times New Roman" w:cs="Calibri"/>
        </w:rPr>
      </w:pPr>
      <w:r>
        <w:rPr>
          <w:rFonts w:eastAsia="Times New Roman" w:cs="Calibri"/>
        </w:rPr>
        <w:t>Primary objective</w:t>
      </w:r>
    </w:p>
    <w:p>
      <w:pPr>
        <w:pStyle w:val="ListParagraph"/>
        <w:numPr>
          <w:ilvl w:val="1"/>
          <w:numId w:val="1"/>
        </w:numPr>
        <w:spacing w:lineRule="auto" w:line="240" w:before="0" w:after="0"/>
        <w:contextualSpacing/>
        <w:textAlignment w:val="center"/>
        <w:rPr>
          <w:rFonts w:ascii="Calibri" w:hAnsi="Calibri" w:eastAsia="Times New Roman" w:cs="Calibri"/>
        </w:rPr>
      </w:pPr>
      <w:r>
        <w:rPr>
          <w:rFonts w:eastAsia="Times New Roman" w:cs="Calibri"/>
        </w:rPr>
        <w:t>To assess small bowel motility with ultrasound in participants that are fasted</w:t>
      </w:r>
    </w:p>
    <w:p>
      <w:pPr>
        <w:pStyle w:val="Normal"/>
        <w:numPr>
          <w:ilvl w:val="0"/>
          <w:numId w:val="1"/>
        </w:numPr>
        <w:spacing w:lineRule="auto" w:line="240" w:before="0" w:after="0"/>
        <w:textAlignment w:val="center"/>
        <w:rPr>
          <w:rFonts w:ascii="Calibri" w:hAnsi="Calibri" w:eastAsia="Times New Roman" w:cs="Calibri"/>
        </w:rPr>
      </w:pPr>
      <w:r>
        <w:rPr>
          <w:rFonts w:eastAsia="Times New Roman" w:cs="Calibri"/>
        </w:rPr>
        <w:t>Secondary objectives</w:t>
      </w:r>
    </w:p>
    <w:p>
      <w:pPr>
        <w:pStyle w:val="Normal"/>
        <w:numPr>
          <w:ilvl w:val="1"/>
          <w:numId w:val="1"/>
        </w:numPr>
        <w:spacing w:lineRule="auto" w:line="240" w:before="0" w:after="0"/>
        <w:textAlignment w:val="center"/>
        <w:rPr>
          <w:rFonts w:ascii="Calibri" w:hAnsi="Calibri" w:eastAsia="Times New Roman" w:cs="Calibri"/>
        </w:rPr>
      </w:pPr>
      <w:r>
        <w:rPr>
          <w:rFonts w:eastAsia="Times New Roman" w:cs="Calibri"/>
        </w:rPr>
        <w:t>To assess small bowel motility after ingestion of 1L of water, a standardised meal, or after chewing gum</w:t>
      </w:r>
    </w:p>
    <w:p>
      <w:pPr>
        <w:pStyle w:val="Normal"/>
        <w:numPr>
          <w:ilvl w:val="1"/>
          <w:numId w:val="1"/>
        </w:numPr>
        <w:spacing w:lineRule="auto" w:line="240" w:before="0" w:afterAutospacing="1"/>
        <w:textAlignment w:val="center"/>
        <w:rPr>
          <w:rFonts w:ascii="Calibri" w:hAnsi="Calibri" w:eastAsia="Times New Roman" w:cs="Calibri"/>
        </w:rPr>
      </w:pPr>
      <w:r>
        <w:rPr>
          <w:rFonts w:eastAsia="Times New Roman" w:cs="Calibri"/>
        </w:rPr>
        <w:t>Curvilinear probe vs. phased array probe</w:t>
      </w:r>
    </w:p>
    <w:p>
      <w:pPr>
        <w:pStyle w:val="Normal"/>
        <w:spacing w:lineRule="auto" w:line="240" w:before="0" w:afterAutospacing="1"/>
        <w:rPr>
          <w:b/>
          <w:b/>
          <w:bCs/>
          <w:u w:val="single"/>
        </w:rPr>
      </w:pPr>
      <w:r>
        <w:rPr>
          <w:rFonts w:eastAsia="Times New Roman" w:cs="Calibri"/>
        </w:rPr>
        <w:t> </w:t>
      </w:r>
      <w:r>
        <w:rPr>
          <w:b/>
          <w:bCs/>
          <w:u w:val="single"/>
        </w:rPr>
        <w:t>3. METHODS</w:t>
      </w:r>
    </w:p>
    <w:p>
      <w:pPr>
        <w:pStyle w:val="Normal"/>
        <w:spacing w:lineRule="auto" w:line="240" w:before="0" w:afterAutospacing="1"/>
        <w:textAlignment w:val="center"/>
        <w:rPr>
          <w:rFonts w:ascii="Calibri" w:hAnsi="Calibri" w:eastAsia="Times New Roman" w:cs="Calibri"/>
        </w:rPr>
      </w:pPr>
      <w:r>
        <w:rPr>
          <w:rFonts w:eastAsia="Times New Roman" w:cs="Calibri"/>
        </w:rPr>
        <w:t>3.1 Participants</w:t>
      </w:r>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n=</w:t>
      </w:r>
      <w:ins w:id="2" w:author="James Chu" w:date="2022-09-15T22:08:00Z">
        <w:r>
          <w:rPr>
            <w:rFonts w:eastAsia="Times New Roman" w:cs="Calibri"/>
          </w:rPr>
          <w:t>20</w:t>
        </w:r>
      </w:ins>
      <w:del w:id="3" w:author="James Chu" w:date="2022-09-15T22:08:00Z">
        <w:r>
          <w:rPr>
            <w:rFonts w:eastAsia="Times New Roman" w:cs="Calibri"/>
          </w:rPr>
          <w:delText>60</w:delText>
        </w:r>
      </w:del>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Inclusion criteria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Healthy volunteers in Australia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Age &gt;18yo</w:t>
      </w:r>
    </w:p>
    <w:p>
      <w:pPr>
        <w:pStyle w:val="Normal"/>
        <w:numPr>
          <w:ilvl w:val="0"/>
          <w:numId w:val="2"/>
        </w:numPr>
        <w:spacing w:lineRule="auto" w:line="240" w:before="0" w:after="0"/>
        <w:textAlignment w:val="center"/>
        <w:rPr>
          <w:rFonts w:ascii="Calibri" w:hAnsi="Calibri" w:eastAsia="Times New Roman" w:cs="Calibri"/>
        </w:rPr>
      </w:pPr>
      <w:r>
        <w:rPr>
          <w:rFonts w:eastAsia="Times New Roman" w:cs="Calibri"/>
        </w:rPr>
        <w:t>Exclusion criteria</w:t>
      </w:r>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 xml:space="preserve">Unable to consent </w:t>
      </w:r>
    </w:p>
    <w:p>
      <w:pPr>
        <w:pStyle w:val="Normal"/>
        <w:numPr>
          <w:ilvl w:val="1"/>
          <w:numId w:val="2"/>
        </w:numPr>
        <w:spacing w:lineRule="auto" w:line="240" w:before="0" w:after="0"/>
        <w:textAlignment w:val="center"/>
        <w:rPr>
          <w:rFonts w:ascii="Calibri" w:hAnsi="Calibri" w:eastAsia="Times New Roman" w:cs="Calibri"/>
          <w:ins w:id="4" w:author="James Chu" w:date="2022-09-15T22:45:00Z"/>
        </w:rPr>
      </w:pPr>
      <w:r>
        <w:rPr>
          <w:rFonts w:eastAsia="Times New Roman" w:cs="Calibri"/>
        </w:rPr>
        <w:t>History of gastrointestinal disease or surgery (e.g. IBS, IBD, chronic constipation, prior GIT surgery with the exception of appendicectomy)</w:t>
      </w:r>
    </w:p>
    <w:p>
      <w:pPr>
        <w:pStyle w:val="Normal"/>
        <w:numPr>
          <w:ilvl w:val="1"/>
          <w:numId w:val="2"/>
        </w:numPr>
        <w:spacing w:lineRule="auto" w:line="240" w:before="0" w:after="0"/>
        <w:textAlignment w:val="center"/>
        <w:rPr>
          <w:rFonts w:ascii="Calibri" w:hAnsi="Calibri" w:eastAsia="Times New Roman" w:cs="Calibri"/>
          <w:ins w:id="6" w:author="James Chu" w:date="2022-09-15T22:44:00Z"/>
        </w:rPr>
      </w:pPr>
      <w:ins w:id="5" w:author="James Chu" w:date="2022-09-15T22:45:00Z">
        <w:r>
          <w:rPr>
            <w:rFonts w:eastAsia="Times New Roman" w:cs="Calibri"/>
          </w:rPr>
          <w:t>History of diabetes mellitus, hyperthyroidism, hypothyroidism, use of opioids or prokinetics within the last 24h</w:t>
        </w:r>
      </w:ins>
    </w:p>
    <w:p>
      <w:pPr>
        <w:pStyle w:val="Normal"/>
        <w:numPr>
          <w:ilvl w:val="1"/>
          <w:numId w:val="2"/>
        </w:numPr>
        <w:spacing w:lineRule="auto" w:line="240" w:before="0" w:after="0"/>
        <w:textAlignment w:val="center"/>
        <w:rPr>
          <w:rFonts w:ascii="Calibri" w:hAnsi="Calibri" w:eastAsia="Times New Roman" w:cs="Calibri"/>
          <w:del w:id="8" w:author="James Chu" w:date="2022-09-15T22:44:00Z"/>
        </w:rPr>
      </w:pPr>
      <w:del w:id="7" w:author="James Chu" w:date="2022-09-15T22:44:00Z">
        <w:r>
          <w:rPr>
            <w:rFonts w:eastAsia="Times New Roman" w:cs="Calibri"/>
          </w:rPr>
        </w:r>
      </w:del>
    </w:p>
    <w:p>
      <w:pPr>
        <w:pStyle w:val="Normal"/>
        <w:numPr>
          <w:ilvl w:val="1"/>
          <w:numId w:val="2"/>
        </w:numPr>
        <w:spacing w:lineRule="auto" w:line="240" w:before="0" w:after="0"/>
        <w:textAlignment w:val="center"/>
        <w:rPr>
          <w:rFonts w:ascii="Calibri" w:hAnsi="Calibri" w:eastAsia="Times New Roman" w:cs="Calibri"/>
        </w:rPr>
      </w:pPr>
      <w:r>
        <w:rPr>
          <w:rFonts w:eastAsia="Times New Roman" w:cs="Calibri"/>
        </w:rPr>
        <w:t xml:space="preserve">Inability to drink </w:t>
      </w:r>
      <w:ins w:id="9" w:author="James Chu" w:date="2022-09-12T10:36:00Z">
        <w:r>
          <w:rPr>
            <w:rFonts w:eastAsia="Times New Roman" w:cs="Calibri"/>
          </w:rPr>
          <w:t>600mL</w:t>
        </w:r>
      </w:ins>
      <w:del w:id="10" w:author="James Chu" w:date="2022-09-12T10:36:00Z">
        <w:r>
          <w:rPr>
            <w:rFonts w:eastAsia="Times New Roman" w:cs="Calibri"/>
          </w:rPr>
          <w:delText>1L</w:delText>
        </w:r>
      </w:del>
      <w:r>
        <w:rPr>
          <w:rFonts w:eastAsia="Times New Roman" w:cs="Calibri"/>
        </w:rPr>
        <w:t xml:space="preserve"> water, or allergy to the standardised meal or chewing gum</w:t>
      </w:r>
    </w:p>
    <w:p>
      <w:pPr>
        <w:pStyle w:val="Normal"/>
        <w:numPr>
          <w:ilvl w:val="0"/>
          <w:numId w:val="2"/>
        </w:numPr>
        <w:spacing w:lineRule="auto" w:line="240" w:before="0" w:afterAutospacing="1"/>
        <w:textAlignment w:val="center"/>
        <w:rPr>
          <w:rFonts w:ascii="Calibri" w:hAnsi="Calibri" w:eastAsia="Times New Roman" w:cs="Calibri"/>
        </w:rPr>
      </w:pPr>
      <w:r>
        <w:rPr>
          <w:rFonts w:eastAsia="Times New Roman" w:cs="Calibri"/>
        </w:rPr>
        <w:t>Recruitment posters and emails asking for volunteers will be distributed to medical students and staff at the Royal Darwin Hospital.</w:t>
      </w:r>
    </w:p>
    <w:p>
      <w:pPr>
        <w:pStyle w:val="Normal"/>
        <w:spacing w:lineRule="auto" w:line="240" w:before="0" w:afterAutospacing="1"/>
        <w:textAlignment w:val="center"/>
        <w:rPr>
          <w:rFonts w:ascii="Calibri" w:hAnsi="Calibri" w:eastAsia="Times New Roman" w:cs="Calibri"/>
        </w:rPr>
      </w:pPr>
      <w:r>
        <w:rPr>
          <w:rFonts w:eastAsia="Times New Roman" w:cs="Calibri"/>
        </w:rPr>
        <w:t>3.2 Procedures</w:t>
      </w:r>
    </w:p>
    <w:p>
      <w:pPr>
        <w:pStyle w:val="Normal"/>
        <w:numPr>
          <w:ilvl w:val="0"/>
          <w:numId w:val="3"/>
        </w:numPr>
        <w:spacing w:lineRule="auto" w:line="240" w:before="0" w:after="0"/>
        <w:textAlignment w:val="center"/>
        <w:rPr>
          <w:rFonts w:ascii="Calibri" w:hAnsi="Calibri" w:eastAsia="Times New Roman" w:cs="Calibri"/>
          <w:del w:id="12" w:author="James Chu" w:date="2022-09-15T21:58:00Z"/>
        </w:rPr>
      </w:pPr>
      <w:del w:id="11" w:author="James Chu" w:date="2022-09-15T21:58:00Z">
        <w:r>
          <w:rPr>
            <w:rFonts w:eastAsia="Times New Roman" w:cs="Calibri"/>
          </w:rPr>
          <w:delText>Participants will be asked if they have any food intolerances, allergies or dietary needs, and asked to confirm if they will be ok to ingest the provided food.</w:delText>
        </w:r>
      </w:del>
    </w:p>
    <w:p>
      <w:pPr>
        <w:pStyle w:val="Normal"/>
        <w:numPr>
          <w:ilvl w:val="0"/>
          <w:numId w:val="3"/>
        </w:numPr>
        <w:spacing w:lineRule="auto" w:line="240" w:before="0" w:after="0"/>
        <w:textAlignment w:val="center"/>
        <w:rPr>
          <w:rFonts w:ascii="Calibri" w:hAnsi="Calibri" w:eastAsia="Times New Roman" w:cs="Calibri"/>
          <w:ins w:id="20" w:author="James Chu" w:date="2022-09-15T21:58:00Z"/>
        </w:rPr>
      </w:pPr>
      <w:del w:id="13" w:author="James Chu" w:date="2022-09-15T21:58:00Z">
        <w:bookmarkStart w:id="0" w:name="move1141715492"/>
        <w:r>
          <w:rPr>
            <w:lang w:val="en-US"/>
          </w:rPr>
          <w:delText>In the case of any allergic reactions, participants will be advised to present to the emergency department.</w:delText>
        </w:r>
      </w:del>
      <w:ins w:id="14" w:author="James Chu" w:date="2022-09-15T21:57:00Z">
        <w:bookmarkEnd w:id="0"/>
        <w:r>
          <w:rPr>
            <w:lang w:val="en-US"/>
          </w:rPr>
          <w:t xml:space="preserve">Participants will be asked to </w:t>
        </w:r>
      </w:ins>
      <w:ins w:id="15" w:author="James Chu" w:date="2022-09-15T21:58:00Z">
        <w:r>
          <w:rPr>
            <w:lang w:val="en-US"/>
          </w:rPr>
          <w:t xml:space="preserve">fast for </w:t>
        </w:r>
      </w:ins>
      <w:ins w:id="16" w:author="James Chu" w:date="2022-09-15T22:00:00Z">
        <w:r>
          <w:rPr>
            <w:lang w:val="en-US"/>
          </w:rPr>
          <w:t xml:space="preserve">at least </w:t>
        </w:r>
      </w:ins>
      <w:ins w:id="17" w:author="James Chu" w:date="2022-09-15T21:58:00Z">
        <w:r>
          <w:rPr>
            <w:lang w:val="en-US"/>
          </w:rPr>
          <w:t xml:space="preserve">4h, then chew on chewing gum, then ingest the standardized meal, which will consist of 600mL water and </w:t>
        </w:r>
      </w:ins>
      <w:ins w:id="18" w:author="James Chu" w:date="2022-09-15T22:09:00Z">
        <w:commentRangeStart w:id="0"/>
        <w:r>
          <w:rPr>
            <w:lang w:val="en-US"/>
          </w:rPr>
          <w:t>two</w:t>
        </w:r>
      </w:ins>
      <w:r>
        <w:rPr>
          <w:lang w:val="en-US"/>
        </w:rPr>
      </w:r>
      <w:ins w:id="19" w:author="James Chu" w:date="2022-09-15T21:58:00Z">
        <w:commentRangeEnd w:id="0"/>
        <w:r>
          <w:commentReference w:id="0"/>
        </w:r>
        <w:r>
          <w:rPr>
            <w:lang w:val="en-US"/>
          </w:rPr>
          <w:t xml:space="preserve"> Uncle Toby’s Choc Chip Muesli Bar and 600mL of water</w:t>
        </w:r>
      </w:ins>
    </w:p>
    <w:p>
      <w:pPr>
        <w:pStyle w:val="Normal"/>
        <w:numPr>
          <w:ilvl w:val="1"/>
          <w:numId w:val="3"/>
        </w:numPr>
        <w:spacing w:lineRule="auto" w:line="240" w:before="0" w:after="0"/>
        <w:textAlignment w:val="center"/>
        <w:pPrChange w:id="0" w:author="James Chu" w:date="2022-09-15T21:58:00Z">
          <w:pPr>
            <w:numPr>
              <w:ilvl w:val="0"/>
              <w:numId w:val="3"/>
            </w:numPr>
            <w:textAlignment w:val="center"/>
            <w:ind w:left="720" w:hanging="360"/>
            <w:spacing w:lineRule="auto" w:line="240" w:before="0" w:afterAutospacing="1"/>
          </w:pPr>
        </w:pPrChange>
        <w:rPr>
          <w:rFonts w:ascii="Calibri" w:hAnsi="Calibri" w:eastAsia="Times New Roman" w:cs="Calibri"/>
        </w:rPr>
      </w:pPr>
      <w:r>
        <w:rPr>
          <w:rFonts w:eastAsia="Times New Roman" w:cs="Calibri"/>
        </w:rPr>
        <w:t xml:space="preserve">Participants will be asked </w:t>
      </w:r>
      <w:ins w:id="21" w:author="James Chu" w:date="2022-09-15T21:58:00Z">
        <w:r>
          <w:rPr>
            <w:rFonts w:eastAsia="Times New Roman" w:cs="Calibri"/>
          </w:rPr>
          <w:t>if they have any food intolerances, allergies or dietary needs, and asked to confirm if they will be ok to ingest the provided food</w:t>
        </w:r>
      </w:ins>
      <w:ins w:id="22" w:author="James Chu" w:date="2022-09-15T21:59:00Z">
        <w:r>
          <w:rPr>
            <w:rFonts w:eastAsia="Times New Roman" w:cs="Calibri"/>
          </w:rPr>
          <w:t xml:space="preserve"> and water</w:t>
        </w:r>
      </w:ins>
      <w:del w:id="23" w:author="James Chu" w:date="2022-09-15T21:59:00Z">
        <w:r>
          <w:rPr>
            <w:rFonts w:eastAsia="Times New Roman" w:cs="Calibri"/>
          </w:rPr>
          <w:delText>.</w:delText>
        </w:r>
      </w:del>
    </w:p>
    <w:p>
      <w:pPr>
        <w:pStyle w:val="Normal"/>
        <w:numPr>
          <w:ilvl w:val="1"/>
          <w:numId w:val="3"/>
        </w:numPr>
        <w:spacing w:lineRule="auto" w:line="240" w:before="0" w:after="0"/>
        <w:textAlignment w:val="center"/>
        <w:pPrChange w:id="0" w:author="James Chu" w:date="2022-09-15T21:58:00Z">
          <w:pPr>
            <w:numPr>
              <w:ilvl w:val="0"/>
              <w:numId w:val="3"/>
            </w:numPr>
            <w:textAlignment w:val="center"/>
            <w:ind w:left="720" w:hanging="360"/>
            <w:spacing w:lineRule="auto" w:line="240" w:before="0" w:afterAutospacing="1"/>
          </w:pPr>
        </w:pPrChange>
        <w:rPr>
          <w:rFonts w:ascii="Calibri" w:hAnsi="Calibri" w:eastAsia="Times New Roman" w:cs="Calibri"/>
        </w:rPr>
      </w:pPr>
      <w:ins w:id="24" w:author="James Chu" w:date="2022-09-15T21:58:00Z">
        <w:r>
          <w:rPr>
            <w:lang w:val="en-US"/>
          </w:rPr>
          <w:t>In the case of any allergic reactions, participants will be advised to present to the emergency department.</w:t>
        </w:r>
      </w:ins>
      <w:bookmarkStart w:id="1" w:name="move1141715491"/>
      <w:bookmarkEnd w:id="1"/>
    </w:p>
    <w:p>
      <w:pPr>
        <w:pStyle w:val="ListParagraph"/>
        <w:numPr>
          <w:ilvl w:val="0"/>
          <w:numId w:val="3"/>
        </w:numPr>
        <w:spacing w:lineRule="auto" w:line="240" w:before="0" w:after="0"/>
        <w:contextualSpacing/>
        <w:textAlignment w:val="center"/>
        <w:rPr>
          <w:rFonts w:ascii="Calibri" w:hAnsi="Calibri" w:eastAsia="Times New Roman" w:cs="Calibri"/>
          <w:del w:id="26" w:author="James Chu" w:date="2022-09-15T21:58:00Z"/>
        </w:rPr>
      </w:pPr>
      <w:del w:id="25" w:author="James Chu" w:date="2022-09-15T21:58:00Z">
        <w:r>
          <w:rPr>
            <w:rFonts w:eastAsia="Times New Roman" w:cs="Calibri"/>
          </w:rPr>
        </w:r>
      </w:del>
    </w:p>
    <w:p>
      <w:pPr>
        <w:pStyle w:val="ListParagraph"/>
        <w:numPr>
          <w:ilvl w:val="0"/>
          <w:numId w:val="3"/>
        </w:numPr>
        <w:spacing w:lineRule="auto" w:line="240" w:before="0" w:after="0"/>
        <w:contextualSpacing/>
        <w:textAlignment w:val="center"/>
        <w:rPr>
          <w:rFonts w:ascii="Calibri" w:hAnsi="Calibri" w:eastAsia="Times New Roman" w:cs="Calibri"/>
        </w:rPr>
      </w:pPr>
      <w:r>
        <w:rPr>
          <w:rFonts w:eastAsia="Times New Roman" w:cs="Calibri"/>
        </w:rPr>
        <w:t xml:space="preserve">Ultrasound recordings will be taken for </w:t>
      </w:r>
      <w:del w:id="27" w:author="James Chu" w:date="2022-09-15T21:54:00Z">
        <w:r>
          <w:rPr>
            <w:rFonts w:eastAsia="Times New Roman" w:cs="Calibri"/>
          </w:rPr>
          <w:delText xml:space="preserve">at least </w:delText>
        </w:r>
      </w:del>
      <w:commentRangeStart w:id="1"/>
      <w:commentRangeStart w:id="2"/>
      <w:r>
        <w:rPr>
          <w:rFonts w:eastAsia="Times New Roman" w:cs="Calibri"/>
        </w:rPr>
        <w:t>3minutes</w:t>
      </w:r>
      <w:r>
        <w:rPr>
          <w:rFonts w:eastAsia="Times New Roman" w:cs="Calibri"/>
        </w:rPr>
      </w:r>
      <w:commentRangeEnd w:id="2"/>
      <w:r>
        <w:commentReference w:id="2"/>
      </w:r>
      <w:r>
        <w:rPr>
          <w:rFonts w:eastAsia="Times New Roman" w:cs="Calibri"/>
        </w:rPr>
      </w:r>
      <w:commentRangeEnd w:id="1"/>
      <w:r>
        <w:commentReference w:id="1"/>
      </w:r>
      <w:r>
        <w:rPr>
          <w:rFonts w:eastAsia="Times New Roman" w:cs="Calibri"/>
        </w:rPr>
        <w:t xml:space="preserve"> </w:t>
      </w:r>
      <w:del w:id="28" w:author="James Chu" w:date="2022-09-12T11:42:00Z">
        <w:commentRangeStart w:id="3"/>
        <w:r>
          <w:rPr>
            <w:rFonts w:eastAsia="Times New Roman" w:cs="Calibri"/>
          </w:rPr>
          <w:delText xml:space="preserve">AND until 3 small bowel contractions have been visualised </w:delText>
        </w:r>
      </w:del>
      <w:r>
        <w:rPr>
          <w:rFonts w:eastAsia="Times New Roman" w:cs="Calibri"/>
        </w:rPr>
      </w:r>
      <w:commentRangeEnd w:id="3"/>
      <w:r>
        <w:commentReference w:id="3"/>
      </w:r>
      <w:r>
        <w:rPr>
          <w:rFonts w:eastAsia="Times New Roman" w:cs="Calibri"/>
        </w:rPr>
        <w:t>in the LUQ (jejunum) and RLQ (ileum)</w:t>
      </w:r>
      <w:ins w:id="29" w:author="James Chu" w:date="2022-09-15T22:00:00Z">
        <w:r>
          <w:rPr>
            <w:rFonts w:eastAsia="Times New Roman" w:cs="Calibri"/>
          </w:rPr>
          <w:t xml:space="preserve"> at these time points:</w:t>
        </w:r>
      </w:ins>
    </w:p>
    <w:p>
      <w:pPr>
        <w:pStyle w:val="ListParagraph"/>
        <w:numPr>
          <w:ilvl w:val="1"/>
          <w:numId w:val="3"/>
        </w:numPr>
        <w:spacing w:lineRule="auto" w:line="240" w:before="0" w:after="0"/>
        <w:contextualSpacing/>
        <w:textAlignment w:val="center"/>
        <w:rPr>
          <w:rFonts w:ascii="Calibri" w:hAnsi="Calibri" w:eastAsia="Times New Roman" w:cs="Calibri"/>
          <w:ins w:id="34" w:author="James Chu" w:date="2022-09-15T21:54:00Z"/>
        </w:rPr>
      </w:pPr>
      <w:r>
        <w:rPr>
          <w:rFonts w:eastAsia="Times New Roman" w:cs="Calibri"/>
        </w:rPr>
        <w:t>After fasting</w:t>
      </w:r>
      <w:del w:id="30" w:author="James Chu" w:date="2022-09-15T21:54:00Z">
        <w:r>
          <w:rPr>
            <w:rFonts w:eastAsia="Times New Roman" w:cs="Calibri"/>
          </w:rPr>
          <w:delText xml:space="preserve">: at </w:delText>
        </w:r>
      </w:del>
      <w:del w:id="31" w:author="James Chu" w:date="2022-09-15T21:59:00Z">
        <w:r>
          <w:rPr>
            <w:rFonts w:eastAsia="Times New Roman" w:cs="Calibri"/>
          </w:rPr>
          <w:delText>t=0min</w:delText>
        </w:r>
      </w:del>
      <w:del w:id="32" w:author="James Chu" w:date="2022-09-12T10:47:00Z">
        <w:r>
          <w:rPr>
            <w:rFonts w:eastAsia="Times New Roman" w:cs="Calibri"/>
          </w:rPr>
          <w:delText>, &amp; t=30min</w:delText>
        </w:r>
      </w:del>
      <w:ins w:id="33" w:author="James Chu" w:date="2022-09-15T22:00:00Z">
        <w:r>
          <w:rPr>
            <w:rFonts w:eastAsia="Times New Roman" w:cs="Calibri"/>
          </w:rPr>
          <w:t xml:space="preserve"> for at least 4h</w:t>
        </w:r>
      </w:ins>
    </w:p>
    <w:p>
      <w:pPr>
        <w:pStyle w:val="ListParagraph"/>
        <w:numPr>
          <w:ilvl w:val="1"/>
          <w:numId w:val="3"/>
        </w:numPr>
        <w:spacing w:lineRule="auto" w:line="240" w:before="0" w:after="0"/>
        <w:contextualSpacing/>
        <w:textAlignment w:val="center"/>
        <w:rPr>
          <w:rFonts w:ascii="Calibri" w:hAnsi="Calibri" w:eastAsia="Times New Roman" w:cs="Calibri"/>
        </w:rPr>
      </w:pPr>
      <w:ins w:id="35" w:author="James Chu" w:date="2022-09-15T21:54:00Z">
        <w:commentRangeStart w:id="4"/>
        <w:r>
          <w:rPr>
            <w:rFonts w:eastAsia="Times New Roman" w:cs="Calibri"/>
          </w:rPr>
          <w:t xml:space="preserve">After chewing gum for </w:t>
        </w:r>
      </w:ins>
      <w:ins w:id="36" w:author="James Chu" w:date="2022-09-15T22:01:00Z">
        <w:r>
          <w:rPr>
            <w:rFonts w:eastAsia="Times New Roman" w:cs="Calibri"/>
          </w:rPr>
          <w:t>1</w:t>
        </w:r>
      </w:ins>
      <w:ins w:id="37" w:author="James Chu" w:date="2022-09-15T22:48:00Z">
        <w:r>
          <w:rPr>
            <w:rFonts w:eastAsia="Times New Roman" w:cs="Calibri"/>
          </w:rPr>
          <w:t>5</w:t>
        </w:r>
      </w:ins>
      <w:ins w:id="38" w:author="James Chu" w:date="2022-09-15T21:54:00Z">
        <w:r>
          <w:rPr>
            <w:rFonts w:eastAsia="Times New Roman" w:cs="Calibri"/>
          </w:rPr>
          <w:t>min</w:t>
        </w:r>
      </w:ins>
      <w:commentRangeEnd w:id="4"/>
      <w:r>
        <w:commentReference w:id="4"/>
      </w:r>
      <w:r>
        <w:rPr>
          <w:rFonts w:eastAsia="Times New Roman" w:cs="Calibri"/>
        </w:rPr>
      </w:r>
    </w:p>
    <w:p>
      <w:pPr>
        <w:pStyle w:val="ListParagraph"/>
        <w:numPr>
          <w:ilvl w:val="1"/>
          <w:numId w:val="3"/>
        </w:numPr>
        <w:spacing w:lineRule="auto" w:line="240" w:before="0" w:after="0"/>
        <w:contextualSpacing/>
        <w:textAlignment w:val="center"/>
        <w:rPr>
          <w:rFonts w:ascii="Calibri" w:hAnsi="Calibri" w:eastAsia="Times New Roman" w:cs="Calibri"/>
          <w:ins w:id="46" w:author="James Chu" w:date="2022-09-15T22:06:00Z"/>
        </w:rPr>
      </w:pPr>
      <w:ins w:id="39" w:author="James Chu" w:date="2022-09-15T22:01:00Z">
        <w:r>
          <w:rPr>
            <w:rFonts w:eastAsia="Times New Roman" w:cs="Calibri"/>
          </w:rPr>
          <w:t xml:space="preserve">30min and 2h </w:t>
        </w:r>
      </w:ins>
      <w:del w:id="40" w:author="James Chu" w:date="2022-09-15T22:01:00Z">
        <w:r>
          <w:rPr>
            <w:rFonts w:eastAsia="Times New Roman" w:cs="Calibri"/>
          </w:rPr>
          <w:delText>A</w:delText>
        </w:r>
      </w:del>
      <w:ins w:id="41" w:author="James Chu" w:date="2022-09-15T22:01:00Z">
        <w:r>
          <w:rPr>
            <w:rFonts w:eastAsia="Times New Roman" w:cs="Calibri"/>
          </w:rPr>
          <w:t>a</w:t>
        </w:r>
      </w:ins>
      <w:r>
        <w:rPr>
          <w:rFonts w:eastAsia="Times New Roman" w:cs="Calibri"/>
        </w:rPr>
        <w:t xml:space="preserve">fter ingestion of </w:t>
      </w:r>
      <w:del w:id="42" w:author="James Chu" w:date="2022-09-15T21:55:00Z">
        <w:r>
          <w:rPr>
            <w:rFonts w:eastAsia="Times New Roman" w:cs="Calibri"/>
          </w:rPr>
          <w:delText>meal</w:delText>
        </w:r>
      </w:del>
      <w:ins w:id="43" w:author="James Chu" w:date="2022-09-15T21:55:00Z">
        <w:r>
          <w:rPr>
            <w:rFonts w:eastAsia="Times New Roman" w:cs="Calibri"/>
          </w:rPr>
          <w:t>the food and water</w:t>
        </w:r>
      </w:ins>
      <w:del w:id="44" w:author="James Chu" w:date="2022-09-15T22:01:00Z">
        <w:r>
          <w:rPr>
            <w:rFonts w:eastAsia="Times New Roman" w:cs="Calibri"/>
          </w:rPr>
          <w:delText>/water/chewing gum (20participants in each arm): at t=30min</w:delText>
        </w:r>
      </w:del>
      <w:del w:id="45" w:author="James Chu" w:date="2022-09-12T11:43:00Z">
        <w:r>
          <w:rPr>
            <w:rFonts w:eastAsia="Times New Roman" w:cs="Calibri"/>
          </w:rPr>
          <w:delText xml:space="preserve"> &amp; t=60min</w:delText>
        </w:r>
      </w:del>
    </w:p>
    <w:p>
      <w:pPr>
        <w:pStyle w:val="ListParagraph"/>
        <w:numPr>
          <w:ilvl w:val="0"/>
          <w:numId w:val="3"/>
        </w:numPr>
        <w:spacing w:lineRule="auto" w:line="240" w:before="0" w:afterAutospacing="1"/>
        <w:contextualSpacing/>
        <w:textAlignment w:val="center"/>
        <w:pPrChange w:id="0" w:author="James Chu" w:date="2022-09-15T22:06:00Z">
          <w:pPr>
            <w:pStyle w:val="ListParagraph"/>
            <w:numPr>
              <w:ilvl w:val="0"/>
              <w:numId w:val="3"/>
            </w:numPr>
            <w:textAlignment w:val="center"/>
            <w:ind w:left="1440" w:hanging="360"/>
            <w:contextualSpacing/>
            <w:spacing w:lineRule="auto" w:line="240" w:before="0" w:afterAutospacing="1"/>
          </w:pPr>
        </w:pPrChange>
        <w:rPr>
          <w:rFonts w:ascii="Calibri" w:hAnsi="Calibri" w:eastAsia="Times New Roman" w:cs="Calibri"/>
          <w:ins w:id="49" w:author="James Chu" w:date="2022-09-15T22:03:00Z"/>
        </w:rPr>
      </w:pPr>
      <w:r>
        <w:rPr>
          <w:rFonts w:eastAsia="Times New Roman" w:cs="Calibri"/>
        </w:rPr>
        <w:t>Ultrasound recordings will commen</w:t>
      </w:r>
      <w:ins w:id="47" w:author="James Chu" w:date="2022-09-15T22:06:00Z">
        <w:r>
          <w:rPr>
            <w:rFonts w:eastAsia="Times New Roman" w:cs="Calibri"/>
          </w:rPr>
          <w:t>ce once at least two loo</w:t>
        </w:r>
      </w:ins>
      <w:ins w:id="48" w:author="James Chu" w:date="2022-09-15T22:07:00Z">
        <w:r>
          <w:rPr>
            <w:rFonts w:eastAsia="Times New Roman" w:cs="Calibri"/>
          </w:rPr>
          <w:t>ps of small bowel have been identified</w:t>
        </w:r>
      </w:ins>
    </w:p>
    <w:p>
      <w:pPr>
        <w:pStyle w:val="ListParagraph"/>
        <w:numPr>
          <w:ilvl w:val="0"/>
          <w:numId w:val="7"/>
        </w:numPr>
        <w:rPr>
          <w:del w:id="51" w:author="James Chu" w:date="2022-09-15T22:01:00Z"/>
        </w:rPr>
      </w:pPr>
      <w:del w:id="50" w:author="James Chu" w:date="2022-09-15T22:01:00Z">
        <w:r>
          <w:rPr/>
        </w:r>
      </w:del>
    </w:p>
    <w:p>
      <w:pPr>
        <w:pStyle w:val="ListParagraph"/>
        <w:numPr>
          <w:ilvl w:val="0"/>
          <w:numId w:val="7"/>
        </w:numPr>
        <w:pPrChange w:id="0" w:author="James Chu" w:date="2022-09-15T22:01:00Z">
          <w:pPr>
            <w:pStyle w:val="ListParagraph"/>
            <w:numPr>
              <w:ilvl w:val="0"/>
              <w:numId w:val="3"/>
            </w:numPr>
            <w:textAlignment w:val="center"/>
            <w:ind w:left="1440" w:hanging="360"/>
            <w:contextualSpacing/>
            <w:spacing w:lineRule="auto" w:line="240" w:before="0" w:afterAutospacing="1"/>
          </w:pPr>
        </w:pPrChange>
        <w:rPr/>
      </w:pPr>
      <w:r>
        <w:rPr/>
        <w:t xml:space="preserve">Where logistically feasible, </w:t>
      </w:r>
      <w:del w:id="52" w:author="James Chu" w:date="2022-09-15T22:03:00Z">
        <w:r>
          <w:rPr/>
          <w:delText xml:space="preserve">a portion have </w:delText>
        </w:r>
      </w:del>
      <w:r>
        <w:rPr/>
        <w:t xml:space="preserve">participants will be </w:t>
      </w:r>
      <w:del w:id="53" w:author="James Chu" w:date="2022-09-15T22:03:00Z">
        <w:r>
          <w:rPr/>
          <w:delText xml:space="preserve">assessed </w:delText>
        </w:r>
      </w:del>
      <w:ins w:id="54" w:author="James Chu" w:date="2022-09-15T22:03:00Z">
        <w:r>
          <w:rPr/>
          <w:t xml:space="preserve">scanned </w:t>
        </w:r>
      </w:ins>
      <w:r>
        <w:rPr/>
        <w:t>by 2</w:t>
      </w:r>
      <w:del w:id="55" w:author="James Chu" w:date="2022-09-12T11:45:00Z">
        <w:r>
          <w:rPr/>
          <w:delText>-3</w:delText>
        </w:r>
      </w:del>
      <w:r>
        <w:rPr/>
        <w:t xml:space="preserve"> operators to assess reproducibility of results. </w:t>
      </w:r>
      <w:ins w:id="56" w:author="James Chu" w:date="2022-09-15T22:03:00Z">
        <w:r>
          <w:rPr/>
          <w:t xml:space="preserve">Otherwise, the same operator will scan the patient twice at each time point. </w:t>
        </w:r>
      </w:ins>
      <w:ins w:id="57" w:author="James Chu" w:date="2022-09-15T22:57:00Z">
        <w:r>
          <w:rPr/>
          <w:t>The ultrasound recordings will be de-identified then independently reviewed by at</w:t>
        </w:r>
      </w:ins>
      <w:ins w:id="58" w:author="James Chu" w:date="2022-09-15T22:07:00Z">
        <w:r>
          <w:rPr/>
          <w:t xml:space="preserve"> least 2 assessors </w:t>
        </w:r>
      </w:ins>
      <w:ins w:id="59" w:author="James Chu" w:date="2022-09-15T22:58:00Z">
        <w:r>
          <w:rPr/>
          <w:t xml:space="preserve">(who are thus blinded) </w:t>
        </w:r>
      </w:ins>
      <w:ins w:id="60" w:author="James Chu" w:date="2022-09-15T22:07:00Z">
        <w:r>
          <w:rPr/>
          <w:t xml:space="preserve">to determine the number of small bowel contractions. </w:t>
        </w:r>
      </w:ins>
    </w:p>
    <w:p>
      <w:pPr>
        <w:pStyle w:val="ListParagraph"/>
        <w:numPr>
          <w:ilvl w:val="0"/>
          <w:numId w:val="3"/>
        </w:numPr>
        <w:spacing w:lineRule="auto" w:line="240" w:before="0" w:after="0"/>
        <w:contextualSpacing/>
        <w:textAlignment w:val="center"/>
        <w:rPr>
          <w:rFonts w:ascii="Calibri" w:hAnsi="Calibri" w:eastAsia="Times New Roman" w:cs="Calibri"/>
          <w:del w:id="62" w:author="James Chu" w:date="2022-09-15T22:06:00Z"/>
        </w:rPr>
      </w:pPr>
      <w:del w:id="61" w:author="James Chu" w:date="2022-09-15T22:06:00Z">
        <w:r>
          <w:rPr>
            <w:rFonts w:eastAsia="Times New Roman" w:cs="Calibri"/>
          </w:rPr>
        </w:r>
      </w:del>
    </w:p>
    <w:p>
      <w:pPr>
        <w:pStyle w:val="ListParagraph"/>
        <w:numPr>
          <w:ilvl w:val="0"/>
          <w:numId w:val="3"/>
        </w:numPr>
        <w:spacing w:lineRule="auto" w:line="240" w:before="0" w:after="0"/>
        <w:contextualSpacing/>
        <w:textAlignment w:val="center"/>
        <w:pPrChange w:id="0" w:author="James Chu" w:date="2022-09-15T22:03:00Z">
          <w:pPr>
            <w:pStyle w:val="ListParagraph"/>
            <w:numPr>
              <w:ilvl w:val="0"/>
              <w:numId w:val="3"/>
            </w:numPr>
            <w:textAlignment w:val="center"/>
            <w:ind w:left="720" w:hanging="360"/>
            <w:contextualSpacing/>
            <w:spacing w:lineRule="auto" w:line="240" w:before="0" w:afterAutospacing="1"/>
          </w:pPr>
        </w:pPrChange>
        <w:rPr>
          <w:rFonts w:ascii="Calibri" w:hAnsi="Calibri" w:eastAsia="Times New Roman" w:cs="Calibri"/>
        </w:rPr>
      </w:pPr>
      <w:r>
        <w:rPr>
          <w:rFonts w:eastAsia="Times New Roman" w:cs="Calibri"/>
        </w:rPr>
        <w:t>Ultrasound probe and machine will be cleaned in between patients as per standard hospital protocol</w:t>
      </w:r>
    </w:p>
    <w:p>
      <w:pPr>
        <w:pStyle w:val="ListParagraph"/>
        <w:numPr>
          <w:ilvl w:val="0"/>
          <w:numId w:val="3"/>
        </w:numPr>
        <w:spacing w:lineRule="auto" w:line="240" w:before="0" w:afterAutospacing="1"/>
        <w:contextualSpacing/>
        <w:textAlignment w:val="center"/>
        <w:rPr/>
      </w:pPr>
      <w:r>
        <w:rPr>
          <w:rFonts w:eastAsia="Times New Roman" w:cs="Calibri"/>
        </w:rPr>
        <w:t>During scanning, we would be respectful of gender and cultural norms, tailored to the participant's preferences, with the availability of a chaperone at all times unless declined by the participant</w:t>
      </w:r>
    </w:p>
    <w:p>
      <w:pPr>
        <w:pStyle w:val="Normal"/>
        <w:spacing w:lineRule="auto" w:line="240" w:before="0" w:afterAutospacing="1"/>
        <w:textAlignment w:val="center"/>
        <w:rPr>
          <w:rFonts w:ascii="Calibri" w:hAnsi="Calibri" w:eastAsia="Times New Roman" w:cs="Calibri"/>
        </w:rPr>
      </w:pPr>
      <w:r>
        <w:rPr>
          <w:rFonts w:eastAsia="Times New Roman" w:cs="Calibri"/>
        </w:rPr>
        <w:t>3.3 Measures &amp; Data to be collected</w:t>
      </w:r>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Patient information</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Sex</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Age</w:t>
      </w:r>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Endpoints</w:t>
      </w:r>
    </w:p>
    <w:p>
      <w:pPr>
        <w:pStyle w:val="ListParagraph"/>
        <w:numPr>
          <w:ilvl w:val="1"/>
          <w:numId w:val="4"/>
        </w:numPr>
        <w:spacing w:lineRule="auto" w:line="240" w:before="0" w:after="0"/>
        <w:contextualSpacing/>
        <w:textAlignment w:val="center"/>
        <w:rPr>
          <w:rFonts w:ascii="Calibri" w:hAnsi="Calibri" w:eastAsia="Times New Roman" w:cs="Calibri"/>
        </w:rPr>
      </w:pPr>
      <w:commentRangeStart w:id="5"/>
      <w:commentRangeStart w:id="6"/>
      <w:r>
        <w:rPr>
          <w:rFonts w:eastAsia="Times New Roman" w:cs="Calibri"/>
        </w:rPr>
        <w:t>Number of occlusive &amp; non-occlusive small bowel contractions</w:t>
      </w:r>
      <w:r>
        <w:rPr>
          <w:rFonts w:eastAsia="Times New Roman" w:cs="Calibri"/>
        </w:rPr>
      </w:r>
      <w:commentRangeEnd w:id="6"/>
      <w:r>
        <w:commentReference w:id="6"/>
      </w:r>
      <w:commentRangeEnd w:id="5"/>
      <w:r>
        <w:commentReference w:id="5"/>
      </w:r>
      <w:r>
        <w:rPr>
          <w:rFonts w:eastAsia="Times New Roman" w:cs="Calibri"/>
        </w:rPr>
      </w:r>
    </w:p>
    <w:p>
      <w:pPr>
        <w:pStyle w:val="ListParagraph"/>
        <w:numPr>
          <w:ilvl w:val="0"/>
          <w:numId w:val="4"/>
        </w:numPr>
        <w:spacing w:lineRule="auto" w:line="240" w:before="0" w:after="0"/>
        <w:contextualSpacing/>
        <w:textAlignment w:val="center"/>
        <w:rPr>
          <w:rFonts w:ascii="Calibri" w:hAnsi="Calibri" w:eastAsia="Times New Roman" w:cs="Calibri"/>
          <w:del w:id="64" w:author="James Chu" w:date="2022-09-15T22:04:00Z"/>
        </w:rPr>
      </w:pPr>
      <w:del w:id="63" w:author="James Chu" w:date="2022-09-15T22:04:00Z">
        <w:r>
          <w:rPr>
            <w:rFonts w:eastAsia="Times New Roman" w:cs="Calibri"/>
          </w:rPr>
          <w:delText>Time to the third bowel contraction (either occlusive or non-occlusive)</w:delText>
        </w:r>
      </w:del>
    </w:p>
    <w:p>
      <w:pPr>
        <w:pStyle w:val="ListParagraph"/>
        <w:numPr>
          <w:ilvl w:val="1"/>
          <w:numId w:val="3"/>
        </w:numPr>
        <w:spacing w:lineRule="auto" w:line="240" w:before="0" w:after="0"/>
        <w:contextualSpacing/>
        <w:textAlignment w:val="center"/>
        <w:rPr>
          <w:rFonts w:ascii="Calibri" w:hAnsi="Calibri" w:eastAsia="Times New Roman" w:cs="Calibri"/>
          <w:del w:id="66" w:author="James Chu" w:date="2022-09-15T22:04:00Z"/>
        </w:rPr>
      </w:pPr>
      <w:del w:id="65" w:author="James Chu" w:date="2022-09-15T22:04:00Z">
        <w:r>
          <w:rPr>
            <w:rFonts w:eastAsia="Times New Roman" w:cs="Calibri"/>
          </w:rPr>
          <w:delText>Velocity of bowel contraction using pulsed wave doppler</w:delText>
        </w:r>
      </w:del>
    </w:p>
    <w:p>
      <w:pPr>
        <w:pStyle w:val="ListParagraph"/>
        <w:numPr>
          <w:ilvl w:val="0"/>
          <w:numId w:val="4"/>
        </w:numPr>
        <w:spacing w:lineRule="auto" w:line="240" w:before="0" w:after="0"/>
        <w:contextualSpacing/>
        <w:textAlignment w:val="center"/>
        <w:rPr>
          <w:rFonts w:ascii="Calibri" w:hAnsi="Calibri" w:eastAsia="Times New Roman" w:cs="Calibri"/>
        </w:rPr>
      </w:pPr>
      <w:r>
        <w:rPr>
          <w:rFonts w:eastAsia="Times New Roman" w:cs="Calibri"/>
        </w:rPr>
        <w:t>Definition of end-points (same as von Volkmann[6])</w:t>
      </w:r>
    </w:p>
    <w:p>
      <w:pPr>
        <w:pStyle w:val="ListParagraph"/>
        <w:numPr>
          <w:ilvl w:val="1"/>
          <w:numId w:val="4"/>
        </w:numPr>
        <w:spacing w:lineRule="auto" w:line="240" w:before="0" w:after="0"/>
        <w:contextualSpacing/>
        <w:textAlignment w:val="center"/>
        <w:rPr>
          <w:rFonts w:ascii="Calibri" w:hAnsi="Calibri" w:eastAsia="Times New Roman" w:cs="Calibri"/>
        </w:rPr>
      </w:pPr>
      <w:r>
        <w:rPr>
          <w:rFonts w:eastAsia="Times New Roman" w:cs="Calibri"/>
        </w:rPr>
        <w:t>Occlusive contraction - active indentation of the bowel wall occluding the lumen</w:t>
      </w:r>
    </w:p>
    <w:p>
      <w:pPr>
        <w:pStyle w:val="ListParagraph"/>
        <w:numPr>
          <w:ilvl w:val="1"/>
          <w:numId w:val="4"/>
        </w:numPr>
        <w:spacing w:lineRule="auto" w:line="240" w:before="0" w:afterAutospacing="1"/>
        <w:contextualSpacing/>
        <w:textAlignment w:val="center"/>
        <w:rPr>
          <w:rFonts w:ascii="Calibri" w:hAnsi="Calibri" w:eastAsia="Times New Roman" w:cs="Calibri"/>
        </w:rPr>
      </w:pPr>
      <w:r>
        <w:rPr>
          <w:rFonts w:eastAsia="Times New Roman" w:cs="Calibri"/>
        </w:rPr>
        <w:t>Non-occlusive contraction - active indentation in which luminal content can be observed between the anterior and dorsal wall during a contraction</w:t>
      </w:r>
    </w:p>
    <w:p>
      <w:pPr>
        <w:pStyle w:val="Normal"/>
        <w:spacing w:lineRule="auto" w:line="240" w:before="0" w:afterAutospacing="1"/>
        <w:textAlignment w:val="center"/>
        <w:rPr>
          <w:rFonts w:ascii="Calibri" w:hAnsi="Calibri" w:eastAsia="Times New Roman" w:cs="Calibri"/>
        </w:rPr>
      </w:pPr>
      <w:r>
        <w:rPr>
          <w:rFonts w:eastAsia="Times New Roman" w:cs="Calibri"/>
        </w:rPr>
        <w:t>3.4 Privacy issues</w:t>
      </w:r>
    </w:p>
    <w:p>
      <w:pPr>
        <w:pStyle w:val="Normal"/>
        <w:spacing w:lineRule="auto" w:line="240" w:before="0" w:afterAutospacing="1"/>
        <w:textAlignment w:val="center"/>
        <w:rPr>
          <w:rFonts w:ascii="Calibri" w:hAnsi="Calibri" w:eastAsia="Times New Roman" w:cs="Calibri"/>
        </w:rPr>
      </w:pPr>
      <w:r>
        <w:rPr>
          <w:rFonts w:eastAsia="Times New Roman" w:cs="Calibri"/>
        </w:rPr>
        <w:t xml:space="preserve">The patient data will be kept strictly confidential according to the National Statement on Ethical Conduct in Human Research 2007 and the Australian Code for Responsible Conduct of Research 2018. </w:t>
      </w:r>
    </w:p>
    <w:p>
      <w:pPr>
        <w:pStyle w:val="ListParagraph"/>
        <w:numPr>
          <w:ilvl w:val="0"/>
          <w:numId w:val="6"/>
        </w:numPr>
        <w:spacing w:lineRule="auto" w:line="240" w:before="0" w:after="0"/>
        <w:contextualSpacing/>
        <w:textAlignment w:val="center"/>
        <w:rPr>
          <w:rFonts w:ascii="Calibri" w:hAnsi="Calibri" w:eastAsia="Times New Roman" w:cs="Calibri"/>
        </w:rPr>
      </w:pPr>
      <w:r>
        <w:rPr>
          <w:lang w:val="en-US"/>
        </w:rPr>
        <w:t>Raw images will be retained for review and scoring by the other researchers. Once this is complete the raw images will be deleted and only the derived parameters retained.</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Patient data will only be transferred and analysed in a de-identified form.</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Individual patients will not be identifiable from the presented or published material.</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 xml:space="preserve">Patient research data will be accessed only by the named investigators. </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Electronic records of research data will be retained on password protected computer(s) in databases requiring password access.</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Any hard copies of data will be kept in locked facilities at the Royal Darwin Hospital in the Department of Intensive Care.</w:t>
      </w:r>
    </w:p>
    <w:p>
      <w:pPr>
        <w:pStyle w:val="ListParagraph"/>
        <w:numPr>
          <w:ilvl w:val="0"/>
          <w:numId w:val="6"/>
        </w:numPr>
        <w:spacing w:lineRule="auto" w:line="240" w:before="0" w:after="0"/>
        <w:contextualSpacing/>
        <w:textAlignment w:val="center"/>
        <w:rPr>
          <w:rFonts w:ascii="Calibri" w:hAnsi="Calibri" w:eastAsia="Times New Roman" w:cs="Calibri"/>
        </w:rPr>
      </w:pPr>
      <w:r>
        <w:rPr>
          <w:rFonts w:eastAsia="Times New Roman" w:cs="Calibri"/>
        </w:rPr>
        <w:t>Data will be stored for a minimum of 7years, after which the data will be deleted and any hard copies disposed of in secure confidential waste, unless further approval or request for retention is obtained.</w:t>
      </w:r>
    </w:p>
    <w:p>
      <w:pPr>
        <w:pStyle w:val="ListParagraph"/>
        <w:numPr>
          <w:ilvl w:val="0"/>
          <w:numId w:val="6"/>
        </w:numPr>
        <w:spacing w:lineRule="auto" w:line="240" w:before="0" w:afterAutospacing="1"/>
        <w:contextualSpacing/>
        <w:textAlignment w:val="center"/>
        <w:rPr>
          <w:rFonts w:ascii="Calibri" w:hAnsi="Calibri" w:eastAsia="Times New Roman" w:cs="Calibri"/>
        </w:rPr>
      </w:pPr>
      <w:r>
        <w:rPr>
          <w:rFonts w:eastAsia="Times New Roman" w:cs="Calibri"/>
        </w:rPr>
        <w:t>For participants who withdraw from the study, any collected data will be removed</w:t>
      </w:r>
    </w:p>
    <w:p>
      <w:pPr>
        <w:pStyle w:val="Normal"/>
        <w:spacing w:lineRule="auto" w:line="240" w:before="0" w:afterAutospacing="1"/>
        <w:textAlignment w:val="center"/>
        <w:rPr>
          <w:rFonts w:ascii="Calibri" w:hAnsi="Calibri" w:eastAsia="Times New Roman" w:cs="Calibri"/>
          <w:ins w:id="68" w:author="James Chu" w:date="2022-09-15T22:59:00Z"/>
        </w:rPr>
      </w:pPr>
      <w:ins w:id="67" w:author="James Chu" w:date="2022-09-15T22:59:00Z">
        <w:r>
          <w:rPr>
            <w:rFonts w:eastAsia="Times New Roman" w:cs="Calibri"/>
          </w:rPr>
        </w:r>
      </w:ins>
    </w:p>
    <w:p>
      <w:pPr>
        <w:pStyle w:val="Normal"/>
        <w:spacing w:lineRule="auto" w:line="240" w:before="0" w:afterAutospacing="1"/>
        <w:textAlignment w:val="center"/>
        <w:rPr>
          <w:rFonts w:ascii="Calibri" w:hAnsi="Calibri" w:eastAsia="Times New Roman" w:cs="Calibri"/>
        </w:rPr>
      </w:pPr>
      <w:r>
        <w:rPr>
          <w:rFonts w:eastAsia="Times New Roman" w:cs="Calibri"/>
        </w:rPr>
        <w:t xml:space="preserve">3.4 </w:t>
      </w:r>
      <w:commentRangeStart w:id="7"/>
      <w:r>
        <w:rPr>
          <w:rFonts w:eastAsia="Times New Roman" w:cs="Calibri"/>
        </w:rPr>
        <w:t>Statistical considerations</w:t>
      </w:r>
      <w:r>
        <w:rPr>
          <w:rFonts w:eastAsia="Times New Roman" w:cs="Calibri"/>
        </w:rPr>
      </w:r>
      <w:ins w:id="69" w:author="Lewis Campbell" w:date="2022-09-18T21:04:43Z">
        <w:commentRangeEnd w:id="7"/>
        <w:r>
          <w:commentReference w:id="7"/>
        </w:r>
        <w:r>
          <w:rPr>
            <w:rFonts w:eastAsia="Times New Roman" w:cs="Calibri"/>
          </w:rPr>
          <w:commentReference w:id="8"/>
        </w:r>
      </w:ins>
    </w:p>
    <w:p>
      <w:pPr>
        <w:pStyle w:val="ListParagraph"/>
        <w:numPr>
          <w:ilvl w:val="0"/>
          <w:numId w:val="5"/>
        </w:numPr>
        <w:spacing w:lineRule="auto" w:line="240" w:before="0" w:after="0"/>
        <w:contextualSpacing/>
        <w:textAlignment w:val="center"/>
        <w:rPr>
          <w:rFonts w:ascii="Calibri" w:hAnsi="Calibri" w:eastAsia="Times New Roman" w:cs="Calibri"/>
        </w:rPr>
      </w:pPr>
      <w:r>
        <w:rPr>
          <w:rFonts w:eastAsia="Times New Roman" w:cs="Calibri"/>
        </w:rPr>
        <w:t xml:space="preserve">Descriptive study </w:t>
      </w:r>
    </w:p>
    <w:p>
      <w:pPr>
        <w:pStyle w:val="ListParagraph"/>
        <w:numPr>
          <w:ilvl w:val="0"/>
          <w:numId w:val="5"/>
        </w:numPr>
        <w:spacing w:lineRule="auto" w:line="240" w:before="0" w:afterAutospacing="1"/>
        <w:contextualSpacing/>
        <w:textAlignment w:val="center"/>
        <w:rPr>
          <w:rFonts w:ascii="Calibri" w:hAnsi="Calibri" w:eastAsia="Times New Roman" w:cs="Calibri"/>
        </w:rPr>
      </w:pPr>
      <w:r>
        <w:rPr>
          <w:rFonts w:eastAsia="Times New Roman" w:cs="Calibri"/>
        </w:rPr>
        <w:t xml:space="preserve">Matched data on bowel parameters before and after a meal will be analysed by simple paired t tests with </w:t>
      </w:r>
      <w:ins w:id="70" w:author="Lewis Campbell" w:date="2022-09-18T21:04:23Z">
        <w:r>
          <w:rPr>
            <w:rFonts w:eastAsia="Times New Roman" w:cs="Calibri"/>
          </w:rPr>
          <w:t>8</w:t>
        </w:r>
      </w:ins>
      <w:del w:id="71" w:author="Lewis Campbell" w:date="2022-09-18T21:04:23Z">
        <w:r>
          <w:rPr>
            <w:rFonts w:eastAsia="Times New Roman" w:cs="Calibri"/>
          </w:rPr>
          <w:delText>9</w:delText>
        </w:r>
      </w:del>
      <w:r>
        <w:rPr>
          <w:rFonts w:eastAsia="Times New Roman" w:cs="Calibri"/>
        </w:rPr>
        <w:t xml:space="preserve">0% power to detect a 0.7 SD change from an expected value of 3 contractions per minute (with prior data suggesting a change of 2SD is likely, this is highly conservative). </w:t>
      </w:r>
      <w:r>
        <w:rPr>
          <w:lang w:val="en-US"/>
        </w:rPr>
        <w:t>The parameters will include occlusive and non-occlusive bowel contractions, velocity and frequency of contractions, and time to third contraction, for evaluation of the most predictive parameters.</w:t>
      </w:r>
    </w:p>
    <w:p>
      <w:pPr>
        <w:pStyle w:val="Normal"/>
        <w:spacing w:lineRule="auto" w:line="240" w:before="0" w:afterAutospacing="1"/>
        <w:textAlignment w:val="center"/>
        <w:rPr>
          <w:rFonts w:ascii="Calibri" w:hAnsi="Calibri" w:eastAsia="Times New Roman" w:cs="Calibri"/>
        </w:rPr>
      </w:pPr>
      <w:r>
        <w:rPr>
          <w:rFonts w:eastAsia="Times New Roman" w:cs="Calibri"/>
        </w:rPr>
        <w:t>3.5 Ethical Considerations</w:t>
      </w:r>
    </w:p>
    <w:p>
      <w:pPr>
        <w:pStyle w:val="Normal"/>
        <w:spacing w:lineRule="auto" w:line="240" w:before="0" w:afterAutospacing="1"/>
        <w:textAlignment w:val="center"/>
        <w:rPr>
          <w:rFonts w:ascii="Calibri" w:hAnsi="Calibri" w:eastAsia="Times New Roman" w:cs="Calibri"/>
        </w:rPr>
      </w:pPr>
      <w:r>
        <w:rPr>
          <w:rFonts w:eastAsia="Times New Roman" w:cs="Calibri"/>
        </w:rPr>
        <w:t>The study will be conducted according to the NHMRC National Statement on Ethical Conduct in Human Research and the World Medical Association Declaration of Helsinki 2018.</w:t>
      </w:r>
    </w:p>
    <w:p>
      <w:pPr>
        <w:pStyle w:val="Normal"/>
        <w:spacing w:lineRule="auto" w:line="240" w:before="0" w:afterAutospacing="1"/>
        <w:rPr>
          <w:b/>
          <w:b/>
          <w:bCs/>
          <w:u w:val="single"/>
        </w:rPr>
      </w:pPr>
      <w:r>
        <w:rPr>
          <w:rFonts w:eastAsia="Times New Roman" w:cs="Calibri"/>
        </w:rPr>
        <w:t> </w:t>
      </w:r>
      <w:r>
        <w:rPr>
          <w:b/>
          <w:bCs/>
          <w:u w:val="single"/>
        </w:rPr>
        <w:t>4. 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 xml:space="preserve">1. </w:t>
        <w:tab/>
        <w:t>Ariès P, Huet O (2020) Ileus in the critically ill: Causes, treatment and prevention. Minerva Anestesiologica. https://doi.org/10.23736/S0375-9393.20.14778-3</w:t>
      </w:r>
    </w:p>
    <w:p>
      <w:pPr>
        <w:pStyle w:val="Bibliography"/>
        <w:rPr>
          <w:rFonts w:ascii="Calibri" w:hAnsi="Calibri" w:cs="Calibri"/>
        </w:rPr>
      </w:pPr>
      <w:r>
        <w:rPr>
          <w:rFonts w:cs="Calibri"/>
        </w:rPr>
        <w:t xml:space="preserve">2. </w:t>
        <w:tab/>
        <w:t>Govil D, Pal D (2020) Gastrointestinal Motility Disorders in Critically Ill. Indian J Crit Care Med. https://doi.org/10.5005/jp-journals-10071-23614</w:t>
      </w:r>
    </w:p>
    <w:p>
      <w:pPr>
        <w:pStyle w:val="Bibliography"/>
        <w:rPr>
          <w:rFonts w:ascii="Calibri" w:hAnsi="Calibri" w:cs="Calibri"/>
        </w:rPr>
      </w:pPr>
      <w:r>
        <w:rPr>
          <w:rFonts w:cs="Calibri"/>
        </w:rPr>
        <w:t xml:space="preserve">3. </w:t>
        <w:tab/>
        <w:t>Ladopoulos T, Giannaki M, Alexopoulou C, Proklou A, Pediaditis E, Kondili E (2018) Gastrointestinal dysmotility in critically ill patients. Ann Gastroenterol 31:273–281</w:t>
      </w:r>
    </w:p>
    <w:p>
      <w:pPr>
        <w:pStyle w:val="Bibliography"/>
        <w:rPr>
          <w:rFonts w:ascii="Calibri" w:hAnsi="Calibri" w:cs="Calibri"/>
        </w:rPr>
      </w:pPr>
      <w:r>
        <w:rPr>
          <w:rFonts w:cs="Calibri"/>
        </w:rPr>
        <w:t xml:space="preserve">4. </w:t>
        <w:tab/>
        <w:t>Reintam Blaser A, Preiser J-C, Fruhwald S, et al (2020) Gastrointestinal dysfunction in the critically ill: a systematic scoping review and research agenda proposed by the Section of Metabolism, Endocrinology and Nutrition of the European Society of Intensive Care Medicine. Crit Care 24:224</w:t>
      </w:r>
    </w:p>
    <w:p>
      <w:pPr>
        <w:pStyle w:val="Bibliography"/>
        <w:rPr>
          <w:rFonts w:ascii="Calibri" w:hAnsi="Calibri" w:cs="Calibri"/>
        </w:rPr>
      </w:pPr>
      <w:r>
        <w:rPr>
          <w:rFonts w:cs="Calibri"/>
        </w:rPr>
        <w:t xml:space="preserve">5. </w:t>
        <w:tab/>
        <w:t>Grønlund D, Poulsen JL, Sandberg TH, Olesen AE, Madzak A, Krogh K, Frøkjaer JB, Drewes AM (2017) Established and emerging methods for assessment of small and large intestinal motility. Neurogastroenterol Motil. https://doi.org/10.1111/nmo.13008</w:t>
      </w:r>
    </w:p>
    <w:p>
      <w:pPr>
        <w:pStyle w:val="Bibliography"/>
        <w:rPr>
          <w:rFonts w:ascii="Calibri" w:hAnsi="Calibri" w:cs="Calibri"/>
        </w:rPr>
      </w:pPr>
      <w:r>
        <w:rPr>
          <w:rFonts w:cs="Calibri"/>
        </w:rPr>
        <w:t xml:space="preserve">6. </w:t>
        <w:tab/>
        <w:t>von Volkmann HL, Brønstad I, Gilja OH, R Tronstad R, Sangnes DA, Nortvedt R, Hausken T, Dimcevski G, Fiskerstrand T, Nylund K (2017) Prolonged intestinal transit and diarrhea in patients with an activating GUCY2C mutation. PLoS One 12:e0185496</w:t>
      </w:r>
    </w:p>
    <w:p>
      <w:pPr>
        <w:pStyle w:val="Bibliography"/>
        <w:rPr>
          <w:rFonts w:ascii="Calibri" w:hAnsi="Calibri" w:cs="Calibri"/>
        </w:rPr>
      </w:pPr>
      <w:r>
        <w:rPr>
          <w:rFonts w:cs="Calibri"/>
        </w:rPr>
        <w:t xml:space="preserve">7. </w:t>
        <w:tab/>
        <w:t>Gimondo P, Mirk P (1997) A new method for evaluating small intestinal motility using duplex Doppler sonography. AJR Am J Roentgenol 168:187–192</w:t>
      </w:r>
    </w:p>
    <w:p>
      <w:pPr>
        <w:pStyle w:val="Bibliography"/>
        <w:rPr>
          <w:rFonts w:ascii="Calibri" w:hAnsi="Calibri" w:cs="Calibri"/>
        </w:rPr>
      </w:pPr>
      <w:r>
        <w:rPr>
          <w:rFonts w:cs="Calibri"/>
        </w:rPr>
        <w:t xml:space="preserve">8. </w:t>
        <w:tab/>
        <w:t>Liu CJ, Huang SC, Huang YC, Liu CY, Chen HI (2013) Sonographic demonstration of human small intestinal migrating motor complex phase III. Neurogastroenterol Motil 25:198–202</w:t>
      </w:r>
    </w:p>
    <w:p>
      <w:pPr>
        <w:pStyle w:val="Normal"/>
        <w:widowControl/>
        <w:bidi w:val="0"/>
        <w:spacing w:lineRule="auto" w:line="259" w:before="0" w:after="160"/>
        <w:jc w:val="left"/>
        <w:rPr/>
      </w:pPr>
      <w:r>
        <w:rPr/>
      </w:r>
      <w:r>
        <w:rPr/>
        <w:fldChar w:fldCharType="end"/>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mes Chu" w:date="2022-09-15T22:09:00Z" w:initials="JC">
    <w:p>
      <w:r>
        <w:rPr>
          <w:rFonts w:ascii="Liberation Serif" w:hAnsi="Liberation Serif" w:eastAsia="Segoe UI" w:cs="Tahoma"/>
          <w:sz w:val="24"/>
          <w:szCs w:val="24"/>
          <w:lang w:val="en-US" w:eastAsia="en-US" w:bidi="en-US"/>
        </w:rPr>
        <w:t>I feel like one muesli bar is just too little food?</w:t>
      </w:r>
    </w:p>
  </w:comment>
  <w:comment w:id="2" w:author="James Chu" w:date="2022-09-12T11:43:00Z" w:initials="JC">
    <w:p w14:paraId="01000000">
      <w:r>
        <w:rPr>
          <w:rFonts w:ascii="Liberation Serif" w:hAnsi="Liberation Serif" w:eastAsia="Segoe UI" w:cs="Tahoma"/>
          <w:sz w:val="24"/>
          <w:szCs w:val="24"/>
          <w:lang w:val="en-US" w:eastAsia="en-US" w:bidi="en-US"/>
        </w:rPr>
        <w:t xml:space="preserve">What is the longest loop duration the GE Venue can record? </w:t>
      </w:r>
    </w:p>
  </w:comment>
  <w:comment w:id="1" w:author="James Chu" w:date="2022-09-15T21:56:00Z" w:initials="JC">
    <w:p w14:paraId="02000000">
      <w:r>
        <w:rPr>
          <w:rFonts w:ascii="Liberation Serif" w:hAnsi="Liberation Serif" w:eastAsia="Segoe UI" w:cs="Tahoma"/>
          <w:sz w:val="24"/>
          <w:szCs w:val="24"/>
          <w:lang w:val="en-US" w:eastAsia="en-US" w:bidi="en-US"/>
        </w:rPr>
        <w:t>3min</w:t>
      </w:r>
    </w:p>
  </w:comment>
  <w:comment w:id="3" w:author="James Chu" w:date="2022-09-12T11:56:00Z" w:initials="JC">
    <w:p>
      <w:r>
        <w:rPr>
          <w:rFonts w:ascii="Liberation Serif" w:hAnsi="Liberation Serif" w:eastAsia="Segoe UI" w:cs="Tahoma"/>
          <w:sz w:val="24"/>
          <w:szCs w:val="24"/>
          <w:lang w:val="en-US" w:eastAsia="en-US" w:bidi="en-US"/>
        </w:rPr>
        <w:t xml:space="preserve">I think trying to count until 3 contractions will be too subjective/easy to miss. </w:t>
      </w:r>
    </w:p>
  </w:comment>
  <w:comment w:id="4" w:author="James Chu" w:date="2022-09-15T22:01:00Z" w:initials="JC">
    <w:p>
      <w:r>
        <w:rPr>
          <w:rFonts w:ascii="Liberation Serif" w:hAnsi="Liberation Serif" w:eastAsia="Segoe UI" w:cs="Tahoma"/>
          <w:sz w:val="24"/>
          <w:szCs w:val="24"/>
          <w:lang w:val="en-US" w:eastAsia="en-US" w:bidi="en-US"/>
        </w:rPr>
        <w:t>If we ask patients to chew gum while supine when we're scanning them, could this be an aspiration risk?</w:t>
      </w:r>
    </w:p>
  </w:comment>
  <w:comment w:id="6" w:author="James Chu" w:date="2022-09-15T22:05:00Z" w:initials="JC">
    <w:p w14:paraId="03000000">
      <w:r>
        <w:rPr>
          <w:rFonts w:ascii="Liberation Serif" w:hAnsi="Liberation Serif" w:eastAsia="Segoe UI" w:cs="Tahoma"/>
          <w:sz w:val="24"/>
          <w:szCs w:val="24"/>
          <w:lang w:val="en-US" w:eastAsia="en-US" w:bidi="en-US"/>
        </w:rPr>
        <w:t xml:space="preserve">Should we only count contractions for this single segment of bowel? Because if for example there were multiple loops of bowel in view, then wouldn't we get more contractions purely because we sampled more bowel loops? </w:t>
      </w:r>
    </w:p>
  </w:comment>
  <w:comment w:id="5" w:author="James Chu" w:date="2022-09-15T22:05:00Z" w:initials="JC">
    <w:p w14:paraId="04000000">
      <w:r>
        <w:rPr>
          <w:rFonts w:ascii="Liberation Serif" w:hAnsi="Liberation Serif" w:eastAsia="Segoe UI" w:cs="Tahoma"/>
          <w:sz w:val="24"/>
          <w:szCs w:val="24"/>
          <w:lang w:val="en-US" w:eastAsia="en-US" w:bidi="en-US"/>
        </w:rPr>
        <w:t xml:space="preserve">No, because bowel loops tend to slide out of plane when they move, and it'll be too difficult to track. </w:t>
      </w:r>
    </w:p>
  </w:comment>
  <w:comment w:id="7" w:author="James Chu" w:date="2022-09-15T22:08:00Z" w:initials="JC">
    <w:p>
      <w:r>
        <w:rPr>
          <w:rFonts w:ascii="Liberation Serif" w:hAnsi="Liberation Serif" w:eastAsia="Segoe UI" w:cs="Tahoma"/>
          <w:sz w:val="24"/>
          <w:szCs w:val="24"/>
          <w:lang w:val="en-US" w:eastAsia="en-US" w:bidi="en-US"/>
        </w:rPr>
        <w:t>Now that we've changed the study number, do we need to update these statistical considerations?</w:t>
      </w:r>
    </w:p>
  </w:comment>
  <w:comment w:id="8" w:author="Lewis Campbell" w:date="2022-09-18T21:04:43Z" w:initials="LTC">
    <w:p>
      <w:r>
        <w:rPr>
          <w:rFonts w:ascii="Calibri" w:hAnsi="Calibri" w:eastAsia="等线"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AU" w:eastAsia="zh-CN" w:bidi="ar-SA"/>
        </w:rPr>
        <w:t>Reply to James Chu (15/09/2022, 22:08): "..."</w:t>
      </w:r>
    </w:p>
    <w:p>
      <w:r>
        <w:rPr>
          <w:rFonts w:ascii="Liberation Serif" w:hAnsi="Liberation Serif" w:eastAsia="Segoe UI" w:cs="Tahoma"/>
          <w:sz w:val="20"/>
          <w:szCs w:val="24"/>
          <w:lang w:val="en-AU" w:eastAsia="zh-CN" w:bidi="ar-SA"/>
        </w:rPr>
        <w:t>Yes! Good point. Fortunately it’s not a terrible effect, we still get just over 80% power.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6"/>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Heading1">
    <w:name w:val="Heading 1"/>
    <w:basedOn w:val="Normal"/>
    <w:link w:val="Heading1Char"/>
    <w:uiPriority w:val="9"/>
    <w:qFormat/>
    <w:rsid w:val="00973c8e"/>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c8e"/>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973c8e"/>
    <w:rPr>
      <w:color w:val="0000FF"/>
      <w:u w:val="single"/>
    </w:rPr>
  </w:style>
  <w:style w:type="character" w:styleId="UnresolvedMention">
    <w:name w:val="Unresolved Mention"/>
    <w:basedOn w:val="DefaultParagraphFont"/>
    <w:uiPriority w:val="99"/>
    <w:semiHidden/>
    <w:unhideWhenUsed/>
    <w:qFormat/>
    <w:rsid w:val="00973c8e"/>
    <w:rPr>
      <w:color w:val="605E5C"/>
      <w:shd w:fill="E1DFDD" w:val="clear"/>
    </w:rPr>
  </w:style>
  <w:style w:type="character" w:styleId="VisitedInternetLink">
    <w:name w:val="FollowedHyperlink"/>
    <w:basedOn w:val="DefaultParagraphFont"/>
    <w:uiPriority w:val="99"/>
    <w:semiHidden/>
    <w:unhideWhenUsed/>
    <w:rsid w:val="00922ba3"/>
    <w:rPr>
      <w:color w:val="954F72" w:themeColor="followedHyperlink"/>
      <w:u w:val="single"/>
    </w:rPr>
  </w:style>
  <w:style w:type="character" w:styleId="Annotationreference">
    <w:name w:val="annotation reference"/>
    <w:basedOn w:val="DefaultParagraphFont"/>
    <w:uiPriority w:val="99"/>
    <w:semiHidden/>
    <w:unhideWhenUsed/>
    <w:qFormat/>
    <w:rsid w:val="008e1239"/>
    <w:rPr>
      <w:sz w:val="16"/>
      <w:szCs w:val="16"/>
    </w:rPr>
  </w:style>
  <w:style w:type="character" w:styleId="CommentTextChar" w:customStyle="1">
    <w:name w:val="Comment Text Char"/>
    <w:basedOn w:val="DefaultParagraphFont"/>
    <w:link w:val="CommentText"/>
    <w:uiPriority w:val="99"/>
    <w:qFormat/>
    <w:rsid w:val="008e1239"/>
    <w:rPr>
      <w:sz w:val="20"/>
      <w:szCs w:val="20"/>
    </w:rPr>
  </w:style>
  <w:style w:type="character" w:styleId="CommentSubjectChar" w:customStyle="1">
    <w:name w:val="Comment Subject Char"/>
    <w:basedOn w:val="CommentTextChar"/>
    <w:link w:val="CommentSubject"/>
    <w:uiPriority w:val="99"/>
    <w:semiHidden/>
    <w:qFormat/>
    <w:rsid w:val="008e1239"/>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973c8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73c8e"/>
    <w:pPr>
      <w:spacing w:before="0" w:after="160"/>
      <w:ind w:left="720" w:hanging="0"/>
      <w:contextualSpacing/>
    </w:pPr>
    <w:rPr/>
  </w:style>
  <w:style w:type="paragraph" w:styleId="Bibliography">
    <w:name w:val="Bibliography"/>
    <w:basedOn w:val="Normal"/>
    <w:next w:val="Normal"/>
    <w:uiPriority w:val="37"/>
    <w:unhideWhenUsed/>
    <w:qFormat/>
    <w:rsid w:val="00f14a39"/>
    <w:pPr>
      <w:tabs>
        <w:tab w:val="clear" w:pos="720"/>
        <w:tab w:val="left" w:pos="384" w:leader="none"/>
      </w:tabs>
      <w:spacing w:lineRule="auto" w:line="240" w:before="0" w:after="240"/>
      <w:ind w:left="384" w:hanging="384"/>
    </w:pPr>
    <w:rPr/>
  </w:style>
  <w:style w:type="paragraph" w:styleId="Revision">
    <w:name w:val="Revision"/>
    <w:uiPriority w:val="99"/>
    <w:semiHidden/>
    <w:qFormat/>
    <w:rsid w:val="00b1514c"/>
    <w:pPr>
      <w:widowControl/>
      <w:suppressAutoHyphens w:val="true"/>
      <w:bidi w:val="0"/>
      <w:spacing w:lineRule="auto" w:line="240" w:before="0" w:after="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Annotationtext">
    <w:name w:val="annotation text"/>
    <w:basedOn w:val="Normal"/>
    <w:link w:val="CommentTextChar"/>
    <w:uiPriority w:val="99"/>
    <w:unhideWhenUsed/>
    <w:qFormat/>
    <w:rsid w:val="008e123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e123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3c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mes.chu60@gmail.com" TargetMode="External"/><Relationship Id="rId3" Type="http://schemas.openxmlformats.org/officeDocument/2006/relationships/hyperlink" Target="mailto:lewis.campbell@gmail.com"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Vancouver.XSL" StyleName="Vancouver" Version="1">
  <b:Source>
    <b:Tag>Phi20</b:Tag>
    <b:SourceType>JournalArticle</b:SourceType>
    <b:Guid>{52EA5DFC-CEBB-48AF-8B4A-2E244824B567}</b:Guid>
    <b:Author>
      <b:Author>
        <b:NameList>
          <b:Person>
            <b:Last>Ariès</b:Last>
            <b:First>Philippe</b:First>
          </b:Person>
        </b:NameList>
      </b:Author>
    </b:Author>
    <b:Title>Ileus in the critically ill: Causes, treatment and prevention</b:Title>
    <b:JournalName>Minerva Anestesiologica</b:JournalName>
    <b:Year>2020</b:Year>
    <b:DOI>10.23736/S0375-9393.20.14778-3</b:DOI>
    <b:RefOrder>1</b:RefOrder>
  </b:Source>
  <b:Source>
    <b:Tag>Dee20</b:Tag>
    <b:SourceType>JournalArticle</b:SourceType>
    <b:Guid>{9F8A4D03-E1B0-4398-83B1-9CC32499ABE4}</b:Guid>
    <b:Author>
      <b:Author>
        <b:NameList>
          <b:Person>
            <b:Last>Deepak Govil</b:Last>
            <b:First>Divya</b:First>
            <b:Middle>Pal</b:Middle>
          </b:Person>
        </b:NameList>
      </b:Author>
    </b:Author>
    <b:Title>Gastrointestinal Motility Disorders in Critically Ill</b:Title>
    <b:JournalName>Indian Journal of Critical Care Medicine</b:JournalName>
    <b:Year>2020</b:Year>
    <b:Pages>S179-S182</b:Pages>
    <b:Volume>24</b:Volume>
    <b:Issue>Supplement 4</b:Issue>
    <b:URL>https://www.ncbi.nlm.nih.gov/pmc/articles/PMC7724947/</b:URL>
    <b:DOI>10.5005/jp-journals-10071-23614</b:DOI>
    <b:RefOrder>2</b:RefOrder>
  </b:Source>
</b:Sources>
</file>

<file path=customXml/itemProps1.xml><?xml version="1.0" encoding="utf-8"?>
<ds:datastoreItem xmlns:ds="http://schemas.openxmlformats.org/officeDocument/2006/customXml" ds:itemID="{10C43245-5BFD-485D-A4C3-3A3321E3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Application>LibreOffice/7.2.7.2$Windows_X86_64 LibreOffice_project/8d71d29d553c0f7dcbfa38fbfda25ee34cce99a2</Application>
  <AppVersion>15.0000</AppVersion>
  <Pages>5</Pages>
  <Words>1613</Words>
  <Characters>8919</Characters>
  <CharactersWithSpaces>10390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2022-09-12T01:04:00Z</dcterms:created>
  <dc:creator>James Chu</dc:creator>
  <dc:description/>
  <dc:language>en-GB</dc:language>
  <cp:lastModifiedBy>Lewis Campbell</cp:lastModifiedBy>
  <dcterms:modified xsi:type="dcterms:W3CDTF">2022-09-18T21:05:38Z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id="HUjTvvAK"/&gt;&lt;style id="http://www.zotero.org/styles/springer-vancouver" hasBibliography="1" bibliographyStyleHasBeenSet="1"/&gt;&lt;prefs&gt;&lt;pref name="fieldType" value="Field"/&gt;&lt;/prefs&gt;&lt;/data&gt;</vt:lpwstr>
  </property>
</Properties>
</file>